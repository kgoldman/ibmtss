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39FA54" w14:textId="77777777" w:rsidR="00762C8B" w:rsidRPr="00920018" w:rsidRDefault="00762C8B" w:rsidP="000A21DA">
      <w:pPr>
        <w:pStyle w:val="TOC1"/>
      </w:pPr>
    </w:p>
    <w:p w14:paraId="57456964" w14:textId="77777777" w:rsidR="00EC24B2" w:rsidRDefault="00EC24B2" w:rsidP="00EC24B2">
      <w:pPr>
        <w:pStyle w:val="Title"/>
        <w:jc w:val="center"/>
      </w:pPr>
      <w:r>
        <w:t xml:space="preserve">IBM TPM 2.0 </w:t>
      </w:r>
      <w:r w:rsidR="006D1358">
        <w:t xml:space="preserve">(and 1.2) </w:t>
      </w:r>
      <w:r>
        <w:t>TSS API</w:t>
      </w:r>
    </w:p>
    <w:p w14:paraId="1CE90B5B" w14:textId="77777777" w:rsidR="00EC24B2" w:rsidRDefault="00EC24B2" w:rsidP="00EC24B2">
      <w:pPr>
        <w:pStyle w:val="Title"/>
        <w:jc w:val="center"/>
      </w:pPr>
      <w:r>
        <w:t>Ken Goldman</w:t>
      </w:r>
    </w:p>
    <w:p w14:paraId="3365565C" w14:textId="77777777" w:rsidR="00EC24B2" w:rsidRDefault="00EC24B2" w:rsidP="00EC24B2">
      <w:pPr>
        <w:pStyle w:val="Title"/>
        <w:jc w:val="center"/>
      </w:pPr>
      <w:r>
        <w:t>IBM Research</w:t>
      </w:r>
    </w:p>
    <w:p w14:paraId="51AED905" w14:textId="77777777" w:rsidR="00EC24B2" w:rsidRPr="00DC5BEC" w:rsidRDefault="00EC24B2" w:rsidP="00EC24B2">
      <w:pPr>
        <w:pStyle w:val="Title"/>
        <w:jc w:val="center"/>
      </w:pPr>
      <w:r>
        <w:t>kgoldman@us.ibm.com</w:t>
      </w:r>
    </w:p>
    <w:p w14:paraId="3BC8673D" w14:textId="77777777" w:rsidR="00E95F02" w:rsidRPr="00614A91" w:rsidRDefault="00E95F02" w:rsidP="00614A91"/>
    <w:p w14:paraId="122D6182" w14:textId="23DB75BE" w:rsidR="00616FAB" w:rsidRPr="00B445BE" w:rsidRDefault="00204208" w:rsidP="005932D8">
      <w:pPr>
        <w:jc w:val="center"/>
        <w:rPr>
          <w:sz w:val="40"/>
          <w:szCs w:val="40"/>
          <w:lang w:val="da-DK"/>
        </w:rPr>
      </w:pPr>
      <w:del w:id="0" w:author="Kenneth Goldman" w:date="2024-10-14T10:01:00Z">
        <w:r w:rsidDel="00FA77A4">
          <w:rPr>
            <w:sz w:val="40"/>
            <w:szCs w:val="40"/>
          </w:rPr>
          <w:delText xml:space="preserve">August </w:delText>
        </w:r>
      </w:del>
      <w:ins w:id="1" w:author="Kenneth Goldman" w:date="2024-10-14T10:01:00Z">
        <w:r w:rsidR="00FA77A4">
          <w:rPr>
            <w:sz w:val="40"/>
            <w:szCs w:val="40"/>
          </w:rPr>
          <w:t>October</w:t>
        </w:r>
        <w:r w:rsidR="00FA77A4">
          <w:rPr>
            <w:sz w:val="40"/>
            <w:szCs w:val="40"/>
          </w:rPr>
          <w:t xml:space="preserve"> </w:t>
        </w:r>
      </w:ins>
      <w:r>
        <w:rPr>
          <w:sz w:val="40"/>
          <w:szCs w:val="40"/>
        </w:rPr>
        <w:t>1</w:t>
      </w:r>
      <w:del w:id="2" w:author="Kenneth Goldman" w:date="2024-10-14T10:01:00Z">
        <w:r w:rsidDel="00FA77A4">
          <w:rPr>
            <w:sz w:val="40"/>
            <w:szCs w:val="40"/>
          </w:rPr>
          <w:delText>5</w:delText>
        </w:r>
      </w:del>
      <w:ins w:id="3" w:author="Kenneth Goldman" w:date="2024-10-14T10:01:00Z">
        <w:r w:rsidR="00FA77A4">
          <w:rPr>
            <w:sz w:val="40"/>
            <w:szCs w:val="40"/>
          </w:rPr>
          <w:t>4</w:t>
        </w:r>
      </w:ins>
      <w:r w:rsidR="00415AA4">
        <w:rPr>
          <w:sz w:val="40"/>
          <w:szCs w:val="40"/>
        </w:rPr>
        <w:t>, 20</w:t>
      </w:r>
      <w:r w:rsidR="002A1A78">
        <w:rPr>
          <w:sz w:val="40"/>
          <w:szCs w:val="40"/>
        </w:rPr>
        <w:t>2</w:t>
      </w:r>
      <w:r>
        <w:rPr>
          <w:sz w:val="40"/>
          <w:szCs w:val="40"/>
        </w:rPr>
        <w:t>4</w:t>
      </w:r>
    </w:p>
    <w:p w14:paraId="7202839A" w14:textId="77777777" w:rsidR="00AD4601" w:rsidRPr="00B445BE" w:rsidRDefault="00AD4601" w:rsidP="005932D8">
      <w:pPr>
        <w:jc w:val="center"/>
        <w:rPr>
          <w:sz w:val="40"/>
          <w:szCs w:val="40"/>
          <w:lang w:val="da-DK"/>
        </w:rPr>
      </w:pPr>
    </w:p>
    <w:p w14:paraId="657FA0CE" w14:textId="77777777" w:rsidR="00762C8B" w:rsidRPr="00614A91" w:rsidRDefault="004F0567" w:rsidP="000A21DA">
      <w:pPr>
        <w:pStyle w:val="TOC1"/>
      </w:pPr>
      <w:r w:rsidRPr="00614A91">
        <w:br w:type="page"/>
      </w:r>
    </w:p>
    <w:p w14:paraId="6C48F465" w14:textId="77777777" w:rsidR="00762C8B" w:rsidRPr="00920018" w:rsidRDefault="00762C8B" w:rsidP="000A21DA">
      <w:pPr>
        <w:pStyle w:val="TOC1"/>
      </w:pPr>
    </w:p>
    <w:p w14:paraId="45D4C6AB" w14:textId="77777777" w:rsidR="00EE40F8" w:rsidRPr="00941FE1" w:rsidRDefault="00DA1477">
      <w:pPr>
        <w:pStyle w:val="TOC1"/>
        <w:rPr>
          <w:rFonts w:ascii="Calibri" w:hAnsi="Calibri"/>
          <w:b w:val="0"/>
          <w:noProof/>
          <w:sz w:val="22"/>
          <w:szCs w:val="22"/>
          <w:lang w:val="en-US"/>
        </w:rPr>
      </w:pPr>
      <w:r w:rsidRPr="000A21DA">
        <w:fldChar w:fldCharType="begin"/>
      </w:r>
      <w:r w:rsidRPr="000A21DA">
        <w:instrText xml:space="preserve"> TOC \o "1-3" \h \z \u </w:instrText>
      </w:r>
      <w:r w:rsidRPr="000A21DA">
        <w:fldChar w:fldCharType="separate"/>
      </w:r>
      <w:hyperlink w:anchor="_Toc35934217" w:history="1">
        <w:r w:rsidR="00EE40F8" w:rsidRPr="007865B4">
          <w:rPr>
            <w:rStyle w:val="Hyperlink"/>
            <w:spacing w:val="8"/>
          </w:rPr>
          <w:t>1.</w:t>
        </w:r>
        <w:r w:rsidR="00EE40F8" w:rsidRPr="00941FE1">
          <w:rPr>
            <w:rFonts w:ascii="Calibri" w:hAnsi="Calibri"/>
            <w:b w:val="0"/>
            <w:noProof/>
            <w:sz w:val="22"/>
            <w:szCs w:val="22"/>
            <w:lang w:val="en-US"/>
          </w:rPr>
          <w:tab/>
        </w:r>
        <w:r w:rsidR="00EE40F8" w:rsidRPr="007865B4">
          <w:rPr>
            <w:rStyle w:val="Hyperlink"/>
            <w:spacing w:val="8"/>
          </w:rPr>
          <w:t>Introduction</w:t>
        </w:r>
        <w:r w:rsidR="00EE40F8">
          <w:rPr>
            <w:noProof/>
            <w:webHidden/>
          </w:rPr>
          <w:tab/>
        </w:r>
        <w:r w:rsidR="00EE40F8">
          <w:rPr>
            <w:noProof/>
            <w:webHidden/>
          </w:rPr>
          <w:fldChar w:fldCharType="begin"/>
        </w:r>
        <w:r w:rsidR="00EE40F8">
          <w:rPr>
            <w:noProof/>
            <w:webHidden/>
          </w:rPr>
          <w:instrText xml:space="preserve"> PAGEREF _Toc35934217 \h </w:instrText>
        </w:r>
        <w:r w:rsidR="00EE40F8">
          <w:rPr>
            <w:noProof/>
            <w:webHidden/>
          </w:rPr>
        </w:r>
        <w:r w:rsidR="00EE40F8">
          <w:rPr>
            <w:noProof/>
            <w:webHidden/>
          </w:rPr>
          <w:fldChar w:fldCharType="separate"/>
        </w:r>
        <w:r w:rsidR="00EE40F8">
          <w:rPr>
            <w:noProof/>
            <w:webHidden/>
          </w:rPr>
          <w:t>5</w:t>
        </w:r>
        <w:r w:rsidR="00EE40F8">
          <w:rPr>
            <w:noProof/>
            <w:webHidden/>
          </w:rPr>
          <w:fldChar w:fldCharType="end"/>
        </w:r>
      </w:hyperlink>
    </w:p>
    <w:p w14:paraId="0ED67141" w14:textId="77777777" w:rsidR="00EE40F8" w:rsidRPr="00941FE1" w:rsidRDefault="00000000">
      <w:pPr>
        <w:pStyle w:val="TOC1"/>
        <w:rPr>
          <w:rFonts w:ascii="Calibri" w:hAnsi="Calibri"/>
          <w:b w:val="0"/>
          <w:noProof/>
          <w:sz w:val="22"/>
          <w:szCs w:val="22"/>
          <w:lang w:val="en-US"/>
        </w:rPr>
      </w:pPr>
      <w:hyperlink w:anchor="_Toc35934218" w:history="1">
        <w:r w:rsidR="00EE40F8" w:rsidRPr="007865B4">
          <w:rPr>
            <w:rStyle w:val="Hyperlink"/>
            <w:spacing w:val="8"/>
          </w:rPr>
          <w:t>2.</w:t>
        </w:r>
        <w:r w:rsidR="00EE40F8" w:rsidRPr="00941FE1">
          <w:rPr>
            <w:rFonts w:ascii="Calibri" w:hAnsi="Calibri"/>
            <w:b w:val="0"/>
            <w:noProof/>
            <w:sz w:val="22"/>
            <w:szCs w:val="22"/>
            <w:lang w:val="en-US"/>
          </w:rPr>
          <w:tab/>
        </w:r>
        <w:r w:rsidR="00EE40F8" w:rsidRPr="007865B4">
          <w:rPr>
            <w:rStyle w:val="Hyperlink"/>
            <w:spacing w:val="8"/>
          </w:rPr>
          <w:t>Features</w:t>
        </w:r>
        <w:r w:rsidR="00EE40F8">
          <w:rPr>
            <w:noProof/>
            <w:webHidden/>
          </w:rPr>
          <w:tab/>
        </w:r>
        <w:r w:rsidR="00EE40F8">
          <w:rPr>
            <w:noProof/>
            <w:webHidden/>
          </w:rPr>
          <w:fldChar w:fldCharType="begin"/>
        </w:r>
        <w:r w:rsidR="00EE40F8">
          <w:rPr>
            <w:noProof/>
            <w:webHidden/>
          </w:rPr>
          <w:instrText xml:space="preserve"> PAGEREF _Toc35934218 \h </w:instrText>
        </w:r>
        <w:r w:rsidR="00EE40F8">
          <w:rPr>
            <w:noProof/>
            <w:webHidden/>
          </w:rPr>
        </w:r>
        <w:r w:rsidR="00EE40F8">
          <w:rPr>
            <w:noProof/>
            <w:webHidden/>
          </w:rPr>
          <w:fldChar w:fldCharType="separate"/>
        </w:r>
        <w:r w:rsidR="00EE40F8">
          <w:rPr>
            <w:noProof/>
            <w:webHidden/>
          </w:rPr>
          <w:t>6</w:t>
        </w:r>
        <w:r w:rsidR="00EE40F8">
          <w:rPr>
            <w:noProof/>
            <w:webHidden/>
          </w:rPr>
          <w:fldChar w:fldCharType="end"/>
        </w:r>
      </w:hyperlink>
    </w:p>
    <w:p w14:paraId="53C38A00" w14:textId="77777777" w:rsidR="00EE40F8" w:rsidRPr="00941FE1" w:rsidRDefault="00000000">
      <w:pPr>
        <w:pStyle w:val="TOC1"/>
        <w:tabs>
          <w:tab w:val="left" w:pos="4788"/>
        </w:tabs>
        <w:rPr>
          <w:rFonts w:ascii="Calibri" w:hAnsi="Calibri"/>
          <w:b w:val="0"/>
          <w:noProof/>
          <w:sz w:val="22"/>
          <w:szCs w:val="22"/>
          <w:lang w:val="en-US"/>
        </w:rPr>
      </w:pPr>
      <w:hyperlink w:anchor="_Toc35934219" w:history="1">
        <w:r w:rsidR="00EE40F8" w:rsidRPr="007865B4">
          <w:rPr>
            <w:rStyle w:val="Hyperlink"/>
            <w:spacing w:val="8"/>
          </w:rPr>
          <w:t>3.</w:t>
        </w:r>
        <w:r w:rsidR="00EE40F8" w:rsidRPr="00941FE1">
          <w:rPr>
            <w:rFonts w:ascii="Calibri" w:hAnsi="Calibri"/>
            <w:b w:val="0"/>
            <w:noProof/>
            <w:sz w:val="22"/>
            <w:szCs w:val="22"/>
            <w:lang w:val="en-US"/>
          </w:rPr>
          <w:tab/>
        </w:r>
        <w:r w:rsidR="00EE40F8" w:rsidRPr="007865B4">
          <w:rPr>
            <w:rStyle w:val="Hyperlink"/>
            <w:spacing w:val="8"/>
          </w:rPr>
          <w:t>API</w:t>
        </w:r>
        <w:r w:rsidR="00EE40F8">
          <w:rPr>
            <w:noProof/>
            <w:webHidden/>
          </w:rPr>
          <w:tab/>
        </w:r>
        <w:r w:rsidR="00EE40F8">
          <w:rPr>
            <w:noProof/>
            <w:webHidden/>
          </w:rPr>
          <w:fldChar w:fldCharType="begin"/>
        </w:r>
        <w:r w:rsidR="00EE40F8">
          <w:rPr>
            <w:noProof/>
            <w:webHidden/>
          </w:rPr>
          <w:instrText xml:space="preserve"> PAGEREF _Toc35934219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0F921578" w14:textId="77777777" w:rsidR="00EE40F8" w:rsidRPr="00941FE1" w:rsidRDefault="00000000">
      <w:pPr>
        <w:pStyle w:val="TOC2"/>
        <w:tabs>
          <w:tab w:val="left" w:pos="960"/>
          <w:tab w:val="right" w:leader="dot" w:pos="8630"/>
        </w:tabs>
        <w:rPr>
          <w:rFonts w:ascii="Calibri" w:hAnsi="Calibri"/>
          <w:noProof/>
          <w:sz w:val="22"/>
          <w:szCs w:val="22"/>
        </w:rPr>
      </w:pPr>
      <w:hyperlink w:anchor="_Toc35934220" w:history="1">
        <w:r w:rsidR="00EE40F8" w:rsidRPr="007865B4">
          <w:rPr>
            <w:rStyle w:val="Hyperlink"/>
          </w:rPr>
          <w:t>3.1.</w:t>
        </w:r>
        <w:r w:rsidR="00EE40F8" w:rsidRPr="00941FE1">
          <w:rPr>
            <w:rFonts w:ascii="Calibri" w:hAnsi="Calibri"/>
            <w:noProof/>
            <w:sz w:val="22"/>
            <w:szCs w:val="22"/>
          </w:rPr>
          <w:tab/>
        </w:r>
        <w:r w:rsidR="00EE40F8" w:rsidRPr="007865B4">
          <w:rPr>
            <w:rStyle w:val="Hyperlink"/>
          </w:rPr>
          <w:t>TSS_Execute()</w:t>
        </w:r>
        <w:r w:rsidR="00EE40F8">
          <w:rPr>
            <w:noProof/>
            <w:webHidden/>
          </w:rPr>
          <w:tab/>
        </w:r>
        <w:r w:rsidR="00EE40F8">
          <w:rPr>
            <w:noProof/>
            <w:webHidden/>
          </w:rPr>
          <w:fldChar w:fldCharType="begin"/>
        </w:r>
        <w:r w:rsidR="00EE40F8">
          <w:rPr>
            <w:noProof/>
            <w:webHidden/>
          </w:rPr>
          <w:instrText xml:space="preserve"> PAGEREF _Toc35934220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724E4C8C" w14:textId="77777777" w:rsidR="00EE40F8" w:rsidRPr="00941FE1" w:rsidRDefault="00000000">
      <w:pPr>
        <w:pStyle w:val="TOC2"/>
        <w:tabs>
          <w:tab w:val="left" w:pos="960"/>
          <w:tab w:val="right" w:leader="dot" w:pos="8630"/>
        </w:tabs>
        <w:rPr>
          <w:rFonts w:ascii="Calibri" w:hAnsi="Calibri"/>
          <w:noProof/>
          <w:sz w:val="22"/>
          <w:szCs w:val="22"/>
        </w:rPr>
      </w:pPr>
      <w:hyperlink w:anchor="_Toc35934221" w:history="1">
        <w:r w:rsidR="00EE40F8" w:rsidRPr="007865B4">
          <w:rPr>
            <w:rStyle w:val="Hyperlink"/>
          </w:rPr>
          <w:t>3.2.</w:t>
        </w:r>
        <w:r w:rsidR="00EE40F8" w:rsidRPr="00941FE1">
          <w:rPr>
            <w:rFonts w:ascii="Calibri" w:hAnsi="Calibri"/>
            <w:noProof/>
            <w:sz w:val="22"/>
            <w:szCs w:val="22"/>
          </w:rPr>
          <w:tab/>
        </w:r>
        <w:r w:rsidR="00EE40F8" w:rsidRPr="007865B4">
          <w:rPr>
            <w:rStyle w:val="Hyperlink"/>
          </w:rPr>
          <w:t>TSS_Create()</w:t>
        </w:r>
        <w:r w:rsidR="00EE40F8">
          <w:rPr>
            <w:noProof/>
            <w:webHidden/>
          </w:rPr>
          <w:tab/>
        </w:r>
        <w:r w:rsidR="00EE40F8">
          <w:rPr>
            <w:noProof/>
            <w:webHidden/>
          </w:rPr>
          <w:fldChar w:fldCharType="begin"/>
        </w:r>
        <w:r w:rsidR="00EE40F8">
          <w:rPr>
            <w:noProof/>
            <w:webHidden/>
          </w:rPr>
          <w:instrText xml:space="preserve"> PAGEREF _Toc35934221 \h </w:instrText>
        </w:r>
        <w:r w:rsidR="00EE40F8">
          <w:rPr>
            <w:noProof/>
            <w:webHidden/>
          </w:rPr>
        </w:r>
        <w:r w:rsidR="00EE40F8">
          <w:rPr>
            <w:noProof/>
            <w:webHidden/>
          </w:rPr>
          <w:fldChar w:fldCharType="separate"/>
        </w:r>
        <w:r w:rsidR="00EE40F8">
          <w:rPr>
            <w:noProof/>
            <w:webHidden/>
          </w:rPr>
          <w:t>7</w:t>
        </w:r>
        <w:r w:rsidR="00EE40F8">
          <w:rPr>
            <w:noProof/>
            <w:webHidden/>
          </w:rPr>
          <w:fldChar w:fldCharType="end"/>
        </w:r>
      </w:hyperlink>
    </w:p>
    <w:p w14:paraId="40DB7A4A" w14:textId="77777777" w:rsidR="00EE40F8" w:rsidRPr="00941FE1" w:rsidRDefault="00000000">
      <w:pPr>
        <w:pStyle w:val="TOC2"/>
        <w:tabs>
          <w:tab w:val="left" w:pos="960"/>
          <w:tab w:val="right" w:leader="dot" w:pos="8630"/>
        </w:tabs>
        <w:rPr>
          <w:rFonts w:ascii="Calibri" w:hAnsi="Calibri"/>
          <w:noProof/>
          <w:sz w:val="22"/>
          <w:szCs w:val="22"/>
        </w:rPr>
      </w:pPr>
      <w:hyperlink w:anchor="_Toc35934222" w:history="1">
        <w:r w:rsidR="00EE40F8" w:rsidRPr="007865B4">
          <w:rPr>
            <w:rStyle w:val="Hyperlink"/>
          </w:rPr>
          <w:t>3.3.</w:t>
        </w:r>
        <w:r w:rsidR="00EE40F8" w:rsidRPr="00941FE1">
          <w:rPr>
            <w:rFonts w:ascii="Calibri" w:hAnsi="Calibri"/>
            <w:noProof/>
            <w:sz w:val="22"/>
            <w:szCs w:val="22"/>
          </w:rPr>
          <w:tab/>
        </w:r>
        <w:r w:rsidR="00EE40F8" w:rsidRPr="007865B4">
          <w:rPr>
            <w:rStyle w:val="Hyperlink"/>
          </w:rPr>
          <w:t>TSS_Delete()</w:t>
        </w:r>
        <w:r w:rsidR="00EE40F8">
          <w:rPr>
            <w:noProof/>
            <w:webHidden/>
          </w:rPr>
          <w:tab/>
        </w:r>
        <w:r w:rsidR="00EE40F8">
          <w:rPr>
            <w:noProof/>
            <w:webHidden/>
          </w:rPr>
          <w:fldChar w:fldCharType="begin"/>
        </w:r>
        <w:r w:rsidR="00EE40F8">
          <w:rPr>
            <w:noProof/>
            <w:webHidden/>
          </w:rPr>
          <w:instrText xml:space="preserve"> PAGEREF _Toc35934222 \h </w:instrText>
        </w:r>
        <w:r w:rsidR="00EE40F8">
          <w:rPr>
            <w:noProof/>
            <w:webHidden/>
          </w:rPr>
        </w:r>
        <w:r w:rsidR="00EE40F8">
          <w:rPr>
            <w:noProof/>
            <w:webHidden/>
          </w:rPr>
          <w:fldChar w:fldCharType="separate"/>
        </w:r>
        <w:r w:rsidR="00EE40F8">
          <w:rPr>
            <w:noProof/>
            <w:webHidden/>
          </w:rPr>
          <w:t>8</w:t>
        </w:r>
        <w:r w:rsidR="00EE40F8">
          <w:rPr>
            <w:noProof/>
            <w:webHidden/>
          </w:rPr>
          <w:fldChar w:fldCharType="end"/>
        </w:r>
      </w:hyperlink>
    </w:p>
    <w:p w14:paraId="3EEF4439" w14:textId="77777777" w:rsidR="00EE40F8" w:rsidRPr="00941FE1" w:rsidRDefault="00000000">
      <w:pPr>
        <w:pStyle w:val="TOC2"/>
        <w:tabs>
          <w:tab w:val="left" w:pos="960"/>
          <w:tab w:val="right" w:leader="dot" w:pos="8630"/>
        </w:tabs>
        <w:rPr>
          <w:rFonts w:ascii="Calibri" w:hAnsi="Calibri"/>
          <w:noProof/>
          <w:sz w:val="22"/>
          <w:szCs w:val="22"/>
        </w:rPr>
      </w:pPr>
      <w:hyperlink w:anchor="_Toc35934223" w:history="1">
        <w:r w:rsidR="00EE40F8" w:rsidRPr="007865B4">
          <w:rPr>
            <w:rStyle w:val="Hyperlink"/>
          </w:rPr>
          <w:t>3.4.</w:t>
        </w:r>
        <w:r w:rsidR="00EE40F8" w:rsidRPr="00941FE1">
          <w:rPr>
            <w:rFonts w:ascii="Calibri" w:hAnsi="Calibri"/>
            <w:noProof/>
            <w:sz w:val="22"/>
            <w:szCs w:val="22"/>
          </w:rPr>
          <w:tab/>
        </w:r>
        <w:r w:rsidR="00EE40F8" w:rsidRPr="007865B4">
          <w:rPr>
            <w:rStyle w:val="Hyperlink"/>
          </w:rPr>
          <w:t>Optional Customization</w:t>
        </w:r>
        <w:r w:rsidR="00EE40F8">
          <w:rPr>
            <w:noProof/>
            <w:webHidden/>
          </w:rPr>
          <w:tab/>
        </w:r>
        <w:r w:rsidR="00EE40F8">
          <w:rPr>
            <w:noProof/>
            <w:webHidden/>
          </w:rPr>
          <w:fldChar w:fldCharType="begin"/>
        </w:r>
        <w:r w:rsidR="00EE40F8">
          <w:rPr>
            <w:noProof/>
            <w:webHidden/>
          </w:rPr>
          <w:instrText xml:space="preserve"> PAGEREF _Toc35934223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7C19024A" w14:textId="77777777" w:rsidR="00EE40F8" w:rsidRPr="00941FE1" w:rsidRDefault="00000000">
      <w:pPr>
        <w:pStyle w:val="TOC3"/>
        <w:tabs>
          <w:tab w:val="left" w:pos="1440"/>
          <w:tab w:val="right" w:leader="dot" w:pos="8630"/>
        </w:tabs>
        <w:rPr>
          <w:rFonts w:ascii="Calibri" w:hAnsi="Calibri"/>
          <w:noProof/>
          <w:sz w:val="22"/>
          <w:szCs w:val="22"/>
        </w:rPr>
      </w:pPr>
      <w:hyperlink w:anchor="_Toc35934224" w:history="1">
        <w:r w:rsidR="00EE40F8" w:rsidRPr="007865B4">
          <w:rPr>
            <w:rStyle w:val="Hyperlink"/>
          </w:rPr>
          <w:t>3.4.1.</w:t>
        </w:r>
        <w:r w:rsidR="00EE40F8" w:rsidRPr="00941FE1">
          <w:rPr>
            <w:rFonts w:ascii="Calibri" w:hAnsi="Calibri"/>
            <w:noProof/>
            <w:sz w:val="22"/>
            <w:szCs w:val="22"/>
          </w:rPr>
          <w:tab/>
        </w:r>
        <w:r w:rsidR="00EE40F8" w:rsidRPr="007865B4">
          <w:rPr>
            <w:rStyle w:val="Hyperlink"/>
          </w:rPr>
          <w:t>Property Example</w:t>
        </w:r>
        <w:r w:rsidR="00EE40F8">
          <w:rPr>
            <w:noProof/>
            <w:webHidden/>
          </w:rPr>
          <w:tab/>
        </w:r>
        <w:r w:rsidR="00EE40F8">
          <w:rPr>
            <w:noProof/>
            <w:webHidden/>
          </w:rPr>
          <w:fldChar w:fldCharType="begin"/>
        </w:r>
        <w:r w:rsidR="00EE40F8">
          <w:rPr>
            <w:noProof/>
            <w:webHidden/>
          </w:rPr>
          <w:instrText xml:space="preserve"> PAGEREF _Toc35934224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679CAF0" w14:textId="77777777" w:rsidR="00EE40F8" w:rsidRPr="00941FE1" w:rsidRDefault="00000000">
      <w:pPr>
        <w:pStyle w:val="TOC3"/>
        <w:tabs>
          <w:tab w:val="left" w:pos="1440"/>
          <w:tab w:val="right" w:leader="dot" w:pos="8630"/>
        </w:tabs>
        <w:rPr>
          <w:rFonts w:ascii="Calibri" w:hAnsi="Calibri"/>
          <w:noProof/>
          <w:sz w:val="22"/>
          <w:szCs w:val="22"/>
        </w:rPr>
      </w:pPr>
      <w:hyperlink w:anchor="_Toc35934225" w:history="1">
        <w:r w:rsidR="00EE40F8" w:rsidRPr="007865B4">
          <w:rPr>
            <w:rStyle w:val="Hyperlink"/>
          </w:rPr>
          <w:t>3.4.2.</w:t>
        </w:r>
        <w:r w:rsidR="00EE40F8" w:rsidRPr="00941FE1">
          <w:rPr>
            <w:rFonts w:ascii="Calibri" w:hAnsi="Calibri"/>
            <w:noProof/>
            <w:sz w:val="22"/>
            <w:szCs w:val="22"/>
          </w:rPr>
          <w:tab/>
        </w:r>
        <w:r w:rsidR="00EE40F8" w:rsidRPr="007865B4">
          <w:rPr>
            <w:rStyle w:val="Hyperlink"/>
          </w:rPr>
          <w:t>Properties</w:t>
        </w:r>
        <w:r w:rsidR="00EE40F8">
          <w:rPr>
            <w:noProof/>
            <w:webHidden/>
          </w:rPr>
          <w:tab/>
        </w:r>
        <w:r w:rsidR="00EE40F8">
          <w:rPr>
            <w:noProof/>
            <w:webHidden/>
          </w:rPr>
          <w:fldChar w:fldCharType="begin"/>
        </w:r>
        <w:r w:rsidR="00EE40F8">
          <w:rPr>
            <w:noProof/>
            <w:webHidden/>
          </w:rPr>
          <w:instrText xml:space="preserve"> PAGEREF _Toc35934225 \h </w:instrText>
        </w:r>
        <w:r w:rsidR="00EE40F8">
          <w:rPr>
            <w:noProof/>
            <w:webHidden/>
          </w:rPr>
        </w:r>
        <w:r w:rsidR="00EE40F8">
          <w:rPr>
            <w:noProof/>
            <w:webHidden/>
          </w:rPr>
          <w:fldChar w:fldCharType="separate"/>
        </w:r>
        <w:r w:rsidR="00EE40F8">
          <w:rPr>
            <w:noProof/>
            <w:webHidden/>
          </w:rPr>
          <w:t>9</w:t>
        </w:r>
        <w:r w:rsidR="00EE40F8">
          <w:rPr>
            <w:noProof/>
            <w:webHidden/>
          </w:rPr>
          <w:fldChar w:fldCharType="end"/>
        </w:r>
      </w:hyperlink>
    </w:p>
    <w:p w14:paraId="696B5557" w14:textId="77777777" w:rsidR="00EE40F8" w:rsidRPr="00941FE1" w:rsidRDefault="00000000">
      <w:pPr>
        <w:pStyle w:val="TOC3"/>
        <w:tabs>
          <w:tab w:val="left" w:pos="1440"/>
          <w:tab w:val="right" w:leader="dot" w:pos="8630"/>
        </w:tabs>
        <w:rPr>
          <w:rFonts w:ascii="Calibri" w:hAnsi="Calibri"/>
          <w:noProof/>
          <w:sz w:val="22"/>
          <w:szCs w:val="22"/>
        </w:rPr>
      </w:pPr>
      <w:hyperlink w:anchor="_Toc35934226" w:history="1">
        <w:r w:rsidR="00EE40F8" w:rsidRPr="007865B4">
          <w:rPr>
            <w:rStyle w:val="Hyperlink"/>
          </w:rPr>
          <w:t>3.4.3.</w:t>
        </w:r>
        <w:r w:rsidR="00EE40F8" w:rsidRPr="00941FE1">
          <w:rPr>
            <w:rFonts w:ascii="Calibri" w:hAnsi="Calibri"/>
            <w:noProof/>
            <w:sz w:val="22"/>
            <w:szCs w:val="22"/>
          </w:rPr>
          <w:tab/>
        </w:r>
        <w:r w:rsidR="00EE40F8" w:rsidRPr="007865B4">
          <w:rPr>
            <w:rStyle w:val="Hyperlink"/>
          </w:rPr>
          <w:t>TSS_SetProperty()</w:t>
        </w:r>
        <w:r w:rsidR="00EE40F8">
          <w:rPr>
            <w:noProof/>
            <w:webHidden/>
          </w:rPr>
          <w:tab/>
        </w:r>
        <w:r w:rsidR="00EE40F8">
          <w:rPr>
            <w:noProof/>
            <w:webHidden/>
          </w:rPr>
          <w:fldChar w:fldCharType="begin"/>
        </w:r>
        <w:r w:rsidR="00EE40F8">
          <w:rPr>
            <w:noProof/>
            <w:webHidden/>
          </w:rPr>
          <w:instrText xml:space="preserve"> PAGEREF _Toc35934226 \h </w:instrText>
        </w:r>
        <w:r w:rsidR="00EE40F8">
          <w:rPr>
            <w:noProof/>
            <w:webHidden/>
          </w:rPr>
        </w:r>
        <w:r w:rsidR="00EE40F8">
          <w:rPr>
            <w:noProof/>
            <w:webHidden/>
          </w:rPr>
          <w:fldChar w:fldCharType="separate"/>
        </w:r>
        <w:r w:rsidR="00EE40F8">
          <w:rPr>
            <w:noProof/>
            <w:webHidden/>
          </w:rPr>
          <w:t>12</w:t>
        </w:r>
        <w:r w:rsidR="00EE40F8">
          <w:rPr>
            <w:noProof/>
            <w:webHidden/>
          </w:rPr>
          <w:fldChar w:fldCharType="end"/>
        </w:r>
      </w:hyperlink>
    </w:p>
    <w:p w14:paraId="55B5E9FC" w14:textId="77777777" w:rsidR="00EE40F8" w:rsidRPr="00941FE1" w:rsidRDefault="00000000">
      <w:pPr>
        <w:pStyle w:val="TOC2"/>
        <w:tabs>
          <w:tab w:val="left" w:pos="960"/>
          <w:tab w:val="right" w:leader="dot" w:pos="8630"/>
        </w:tabs>
        <w:rPr>
          <w:rFonts w:ascii="Calibri" w:hAnsi="Calibri"/>
          <w:noProof/>
          <w:sz w:val="22"/>
          <w:szCs w:val="22"/>
        </w:rPr>
      </w:pPr>
      <w:hyperlink w:anchor="_Toc35934227" w:history="1">
        <w:r w:rsidR="00EE40F8" w:rsidRPr="007865B4">
          <w:rPr>
            <w:rStyle w:val="Hyperlink"/>
          </w:rPr>
          <w:t>3.5.</w:t>
        </w:r>
        <w:r w:rsidR="00EE40F8" w:rsidRPr="00941FE1">
          <w:rPr>
            <w:rFonts w:ascii="Calibri" w:hAnsi="Calibri"/>
            <w:noProof/>
            <w:sz w:val="22"/>
            <w:szCs w:val="22"/>
          </w:rPr>
          <w:tab/>
        </w:r>
        <w:r w:rsidR="00EE40F8" w:rsidRPr="007865B4">
          <w:rPr>
            <w:rStyle w:val="Hyperlink"/>
          </w:rPr>
          <w:t>Extra Parameter</w:t>
        </w:r>
        <w:r w:rsidR="00EE40F8">
          <w:rPr>
            <w:noProof/>
            <w:webHidden/>
          </w:rPr>
          <w:tab/>
        </w:r>
        <w:r w:rsidR="00EE40F8">
          <w:rPr>
            <w:noProof/>
            <w:webHidden/>
          </w:rPr>
          <w:fldChar w:fldCharType="begin"/>
        </w:r>
        <w:r w:rsidR="00EE40F8">
          <w:rPr>
            <w:noProof/>
            <w:webHidden/>
          </w:rPr>
          <w:instrText xml:space="preserve"> PAGEREF _Toc35934227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3EDE3A4B" w14:textId="77777777" w:rsidR="00EE40F8" w:rsidRPr="00941FE1" w:rsidRDefault="00000000">
      <w:pPr>
        <w:pStyle w:val="TOC2"/>
        <w:tabs>
          <w:tab w:val="left" w:pos="960"/>
          <w:tab w:val="right" w:leader="dot" w:pos="8630"/>
        </w:tabs>
        <w:rPr>
          <w:rFonts w:ascii="Calibri" w:hAnsi="Calibri"/>
          <w:noProof/>
          <w:sz w:val="22"/>
          <w:szCs w:val="22"/>
        </w:rPr>
      </w:pPr>
      <w:hyperlink w:anchor="_Toc35934228" w:history="1">
        <w:r w:rsidR="00EE40F8" w:rsidRPr="007865B4">
          <w:rPr>
            <w:rStyle w:val="Hyperlink"/>
          </w:rPr>
          <w:t>3.6.</w:t>
        </w:r>
        <w:r w:rsidR="00EE40F8" w:rsidRPr="00941FE1">
          <w:rPr>
            <w:rFonts w:ascii="Calibri" w:hAnsi="Calibri"/>
            <w:noProof/>
            <w:sz w:val="22"/>
            <w:szCs w:val="22"/>
          </w:rPr>
          <w:tab/>
        </w:r>
        <w:r w:rsidR="00EE40F8" w:rsidRPr="007865B4">
          <w:rPr>
            <w:rStyle w:val="Hyperlink"/>
          </w:rPr>
          <w:t>Other APIs and Headers</w:t>
        </w:r>
        <w:r w:rsidR="00EE40F8">
          <w:rPr>
            <w:noProof/>
            <w:webHidden/>
          </w:rPr>
          <w:tab/>
        </w:r>
        <w:r w:rsidR="00EE40F8">
          <w:rPr>
            <w:noProof/>
            <w:webHidden/>
          </w:rPr>
          <w:fldChar w:fldCharType="begin"/>
        </w:r>
        <w:r w:rsidR="00EE40F8">
          <w:rPr>
            <w:noProof/>
            <w:webHidden/>
          </w:rPr>
          <w:instrText xml:space="preserve"> PAGEREF _Toc35934228 \h </w:instrText>
        </w:r>
        <w:r w:rsidR="00EE40F8">
          <w:rPr>
            <w:noProof/>
            <w:webHidden/>
          </w:rPr>
        </w:r>
        <w:r w:rsidR="00EE40F8">
          <w:rPr>
            <w:noProof/>
            <w:webHidden/>
          </w:rPr>
          <w:fldChar w:fldCharType="separate"/>
        </w:r>
        <w:r w:rsidR="00EE40F8">
          <w:rPr>
            <w:noProof/>
            <w:webHidden/>
          </w:rPr>
          <w:t>13</w:t>
        </w:r>
        <w:r w:rsidR="00EE40F8">
          <w:rPr>
            <w:noProof/>
            <w:webHidden/>
          </w:rPr>
          <w:fldChar w:fldCharType="end"/>
        </w:r>
      </w:hyperlink>
    </w:p>
    <w:p w14:paraId="6E6F2F9A" w14:textId="77777777" w:rsidR="00EE40F8" w:rsidRPr="00941FE1" w:rsidRDefault="00000000">
      <w:pPr>
        <w:pStyle w:val="TOC1"/>
        <w:rPr>
          <w:rFonts w:ascii="Calibri" w:hAnsi="Calibri"/>
          <w:b w:val="0"/>
          <w:noProof/>
          <w:sz w:val="22"/>
          <w:szCs w:val="22"/>
          <w:lang w:val="en-US"/>
        </w:rPr>
      </w:pPr>
      <w:hyperlink w:anchor="_Toc35934229" w:history="1">
        <w:r w:rsidR="00EE40F8" w:rsidRPr="007865B4">
          <w:rPr>
            <w:rStyle w:val="Hyperlink"/>
            <w:spacing w:val="8"/>
          </w:rPr>
          <w:t>4.</w:t>
        </w:r>
        <w:r w:rsidR="00EE40F8" w:rsidRPr="00941FE1">
          <w:rPr>
            <w:rFonts w:ascii="Calibri" w:hAnsi="Calibri"/>
            <w:b w:val="0"/>
            <w:noProof/>
            <w:sz w:val="22"/>
            <w:szCs w:val="22"/>
            <w:lang w:val="en-US"/>
          </w:rPr>
          <w:tab/>
        </w:r>
        <w:r w:rsidR="00EE40F8" w:rsidRPr="007865B4">
          <w:rPr>
            <w:rStyle w:val="Hyperlink"/>
            <w:spacing w:val="8"/>
          </w:rPr>
          <w:t>Application Notes</w:t>
        </w:r>
        <w:r w:rsidR="00EE40F8">
          <w:rPr>
            <w:noProof/>
            <w:webHidden/>
          </w:rPr>
          <w:tab/>
        </w:r>
        <w:r w:rsidR="00EE40F8">
          <w:rPr>
            <w:noProof/>
            <w:webHidden/>
          </w:rPr>
          <w:fldChar w:fldCharType="begin"/>
        </w:r>
        <w:r w:rsidR="00EE40F8">
          <w:rPr>
            <w:noProof/>
            <w:webHidden/>
          </w:rPr>
          <w:instrText xml:space="preserve"> PAGEREF _Toc35934229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3A82176A" w14:textId="77777777" w:rsidR="00EE40F8" w:rsidRPr="00941FE1" w:rsidRDefault="00000000">
      <w:pPr>
        <w:pStyle w:val="TOC2"/>
        <w:tabs>
          <w:tab w:val="left" w:pos="960"/>
          <w:tab w:val="right" w:leader="dot" w:pos="8630"/>
        </w:tabs>
        <w:rPr>
          <w:rFonts w:ascii="Calibri" w:hAnsi="Calibri"/>
          <w:noProof/>
          <w:sz w:val="22"/>
          <w:szCs w:val="22"/>
        </w:rPr>
      </w:pPr>
      <w:hyperlink w:anchor="_Toc35934230" w:history="1">
        <w:r w:rsidR="00EE40F8" w:rsidRPr="007865B4">
          <w:rPr>
            <w:rStyle w:val="Hyperlink"/>
          </w:rPr>
          <w:t>4.1.</w:t>
        </w:r>
        <w:r w:rsidR="00EE40F8" w:rsidRPr="00941FE1">
          <w:rPr>
            <w:rFonts w:ascii="Calibri" w:hAnsi="Calibri"/>
            <w:noProof/>
            <w:sz w:val="22"/>
            <w:szCs w:val="22"/>
          </w:rPr>
          <w:tab/>
        </w:r>
        <w:r w:rsidR="00EE40F8" w:rsidRPr="007865B4">
          <w:rPr>
            <w:rStyle w:val="Hyperlink"/>
          </w:rPr>
          <w:t>TPM Simulator</w:t>
        </w:r>
        <w:r w:rsidR="00EE40F8">
          <w:rPr>
            <w:noProof/>
            <w:webHidden/>
          </w:rPr>
          <w:tab/>
        </w:r>
        <w:r w:rsidR="00EE40F8">
          <w:rPr>
            <w:noProof/>
            <w:webHidden/>
          </w:rPr>
          <w:fldChar w:fldCharType="begin"/>
        </w:r>
        <w:r w:rsidR="00EE40F8">
          <w:rPr>
            <w:noProof/>
            <w:webHidden/>
          </w:rPr>
          <w:instrText xml:space="preserve"> PAGEREF _Toc35934230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2BC909B6" w14:textId="77777777" w:rsidR="00EE40F8" w:rsidRPr="00941FE1" w:rsidRDefault="00000000">
      <w:pPr>
        <w:pStyle w:val="TOC2"/>
        <w:tabs>
          <w:tab w:val="left" w:pos="960"/>
          <w:tab w:val="right" w:leader="dot" w:pos="8630"/>
        </w:tabs>
        <w:rPr>
          <w:rFonts w:ascii="Calibri" w:hAnsi="Calibri"/>
          <w:noProof/>
          <w:sz w:val="22"/>
          <w:szCs w:val="22"/>
        </w:rPr>
      </w:pPr>
      <w:hyperlink w:anchor="_Toc35934231" w:history="1">
        <w:r w:rsidR="00EE40F8" w:rsidRPr="007865B4">
          <w:rPr>
            <w:rStyle w:val="Hyperlink"/>
          </w:rPr>
          <w:t>4.2.</w:t>
        </w:r>
        <w:r w:rsidR="00EE40F8" w:rsidRPr="00941FE1">
          <w:rPr>
            <w:rFonts w:ascii="Calibri" w:hAnsi="Calibri"/>
            <w:noProof/>
            <w:sz w:val="22"/>
            <w:szCs w:val="22"/>
          </w:rPr>
          <w:tab/>
        </w:r>
        <w:r w:rsidR="00EE40F8" w:rsidRPr="007865B4">
          <w:rPr>
            <w:rStyle w:val="Hyperlink"/>
          </w:rPr>
          <w:t>Parameter Encryption</w:t>
        </w:r>
        <w:r w:rsidR="00EE40F8">
          <w:rPr>
            <w:noProof/>
            <w:webHidden/>
          </w:rPr>
          <w:tab/>
        </w:r>
        <w:r w:rsidR="00EE40F8">
          <w:rPr>
            <w:noProof/>
            <w:webHidden/>
          </w:rPr>
          <w:fldChar w:fldCharType="begin"/>
        </w:r>
        <w:r w:rsidR="00EE40F8">
          <w:rPr>
            <w:noProof/>
            <w:webHidden/>
          </w:rPr>
          <w:instrText xml:space="preserve"> PAGEREF _Toc35934231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A865A8A" w14:textId="77777777" w:rsidR="00EE40F8" w:rsidRPr="00941FE1" w:rsidRDefault="00000000">
      <w:pPr>
        <w:pStyle w:val="TOC2"/>
        <w:tabs>
          <w:tab w:val="left" w:pos="960"/>
          <w:tab w:val="right" w:leader="dot" w:pos="8630"/>
        </w:tabs>
        <w:rPr>
          <w:rFonts w:ascii="Calibri" w:hAnsi="Calibri"/>
          <w:noProof/>
          <w:sz w:val="22"/>
          <w:szCs w:val="22"/>
        </w:rPr>
      </w:pPr>
      <w:hyperlink w:anchor="_Toc35934232" w:history="1">
        <w:r w:rsidR="00EE40F8" w:rsidRPr="007865B4">
          <w:rPr>
            <w:rStyle w:val="Hyperlink"/>
          </w:rPr>
          <w:t>4.3.</w:t>
        </w:r>
        <w:r w:rsidR="00EE40F8" w:rsidRPr="00941FE1">
          <w:rPr>
            <w:rFonts w:ascii="Calibri" w:hAnsi="Calibri"/>
            <w:noProof/>
            <w:sz w:val="22"/>
            <w:szCs w:val="22"/>
          </w:rPr>
          <w:tab/>
        </w:r>
        <w:r w:rsidR="00EE40F8" w:rsidRPr="007865B4">
          <w:rPr>
            <w:rStyle w:val="Hyperlink"/>
          </w:rPr>
          <w:t>Session Salt</w:t>
        </w:r>
        <w:r w:rsidR="00EE40F8">
          <w:rPr>
            <w:noProof/>
            <w:webHidden/>
          </w:rPr>
          <w:tab/>
        </w:r>
        <w:r w:rsidR="00EE40F8">
          <w:rPr>
            <w:noProof/>
            <w:webHidden/>
          </w:rPr>
          <w:fldChar w:fldCharType="begin"/>
        </w:r>
        <w:r w:rsidR="00EE40F8">
          <w:rPr>
            <w:noProof/>
            <w:webHidden/>
          </w:rPr>
          <w:instrText xml:space="preserve"> PAGEREF _Toc35934232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6F4C4EA6" w14:textId="77777777" w:rsidR="00EE40F8" w:rsidRPr="00941FE1" w:rsidRDefault="00000000">
      <w:pPr>
        <w:pStyle w:val="TOC2"/>
        <w:tabs>
          <w:tab w:val="left" w:pos="960"/>
          <w:tab w:val="right" w:leader="dot" w:pos="8630"/>
        </w:tabs>
        <w:rPr>
          <w:rFonts w:ascii="Calibri" w:hAnsi="Calibri"/>
          <w:noProof/>
          <w:sz w:val="22"/>
          <w:szCs w:val="22"/>
        </w:rPr>
      </w:pPr>
      <w:hyperlink w:anchor="_Toc35934233" w:history="1">
        <w:r w:rsidR="00EE40F8" w:rsidRPr="007865B4">
          <w:rPr>
            <w:rStyle w:val="Hyperlink"/>
          </w:rPr>
          <w:t>4.4.</w:t>
        </w:r>
        <w:r w:rsidR="00EE40F8" w:rsidRPr="00941FE1">
          <w:rPr>
            <w:rFonts w:ascii="Calibri" w:hAnsi="Calibri"/>
            <w:noProof/>
            <w:sz w:val="22"/>
            <w:szCs w:val="22"/>
          </w:rPr>
          <w:tab/>
        </w:r>
        <w:r w:rsidR="00EE40F8" w:rsidRPr="007865B4">
          <w:rPr>
            <w:rStyle w:val="Hyperlink"/>
          </w:rPr>
          <w:t>Session Bind</w:t>
        </w:r>
        <w:r w:rsidR="00EE40F8">
          <w:rPr>
            <w:noProof/>
            <w:webHidden/>
          </w:rPr>
          <w:tab/>
        </w:r>
        <w:r w:rsidR="00EE40F8">
          <w:rPr>
            <w:noProof/>
            <w:webHidden/>
          </w:rPr>
          <w:fldChar w:fldCharType="begin"/>
        </w:r>
        <w:r w:rsidR="00EE40F8">
          <w:rPr>
            <w:noProof/>
            <w:webHidden/>
          </w:rPr>
          <w:instrText xml:space="preserve"> PAGEREF _Toc35934233 \h </w:instrText>
        </w:r>
        <w:r w:rsidR="00EE40F8">
          <w:rPr>
            <w:noProof/>
            <w:webHidden/>
          </w:rPr>
        </w:r>
        <w:r w:rsidR="00EE40F8">
          <w:rPr>
            <w:noProof/>
            <w:webHidden/>
          </w:rPr>
          <w:fldChar w:fldCharType="separate"/>
        </w:r>
        <w:r w:rsidR="00EE40F8">
          <w:rPr>
            <w:noProof/>
            <w:webHidden/>
          </w:rPr>
          <w:t>15</w:t>
        </w:r>
        <w:r w:rsidR="00EE40F8">
          <w:rPr>
            <w:noProof/>
            <w:webHidden/>
          </w:rPr>
          <w:fldChar w:fldCharType="end"/>
        </w:r>
      </w:hyperlink>
    </w:p>
    <w:p w14:paraId="5D72336F" w14:textId="77777777" w:rsidR="00EE40F8" w:rsidRPr="00941FE1" w:rsidRDefault="00000000">
      <w:pPr>
        <w:pStyle w:val="TOC2"/>
        <w:tabs>
          <w:tab w:val="left" w:pos="960"/>
          <w:tab w:val="right" w:leader="dot" w:pos="8630"/>
        </w:tabs>
        <w:rPr>
          <w:rFonts w:ascii="Calibri" w:hAnsi="Calibri"/>
          <w:noProof/>
          <w:sz w:val="22"/>
          <w:szCs w:val="22"/>
        </w:rPr>
      </w:pPr>
      <w:hyperlink w:anchor="_Toc35934234" w:history="1">
        <w:r w:rsidR="00EE40F8" w:rsidRPr="007865B4">
          <w:rPr>
            <w:rStyle w:val="Hyperlink"/>
          </w:rPr>
          <w:t>4.5.</w:t>
        </w:r>
        <w:r w:rsidR="00EE40F8" w:rsidRPr="00941FE1">
          <w:rPr>
            <w:rFonts w:ascii="Calibri" w:hAnsi="Calibri"/>
            <w:noProof/>
            <w:sz w:val="22"/>
            <w:szCs w:val="22"/>
          </w:rPr>
          <w:tab/>
        </w:r>
        <w:r w:rsidR="00EE40F8" w:rsidRPr="007865B4">
          <w:rPr>
            <w:rStyle w:val="Hyperlink"/>
          </w:rPr>
          <w:t>NV</w:t>
        </w:r>
        <w:r w:rsidR="00EE40F8">
          <w:rPr>
            <w:noProof/>
            <w:webHidden/>
          </w:rPr>
          <w:tab/>
        </w:r>
        <w:r w:rsidR="00EE40F8">
          <w:rPr>
            <w:noProof/>
            <w:webHidden/>
          </w:rPr>
          <w:fldChar w:fldCharType="begin"/>
        </w:r>
        <w:r w:rsidR="00EE40F8">
          <w:rPr>
            <w:noProof/>
            <w:webHidden/>
          </w:rPr>
          <w:instrText xml:space="preserve"> PAGEREF _Toc35934234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012C105B" w14:textId="77777777" w:rsidR="00EE40F8" w:rsidRPr="00941FE1" w:rsidRDefault="00000000">
      <w:pPr>
        <w:pStyle w:val="TOC3"/>
        <w:tabs>
          <w:tab w:val="left" w:pos="1440"/>
          <w:tab w:val="right" w:leader="dot" w:pos="8630"/>
        </w:tabs>
        <w:rPr>
          <w:rFonts w:ascii="Calibri" w:hAnsi="Calibri"/>
          <w:noProof/>
          <w:sz w:val="22"/>
          <w:szCs w:val="22"/>
        </w:rPr>
      </w:pPr>
      <w:hyperlink w:anchor="_Toc35934235" w:history="1">
        <w:r w:rsidR="00EE40F8" w:rsidRPr="007865B4">
          <w:rPr>
            <w:rStyle w:val="Hyperlink"/>
          </w:rPr>
          <w:t>4.5.1.</w:t>
        </w:r>
        <w:r w:rsidR="00EE40F8" w:rsidRPr="00941FE1">
          <w:rPr>
            <w:rFonts w:ascii="Calibri" w:hAnsi="Calibri"/>
            <w:noProof/>
            <w:sz w:val="22"/>
            <w:szCs w:val="22"/>
          </w:rPr>
          <w:tab/>
        </w:r>
        <w:r w:rsidR="00EE40F8" w:rsidRPr="007865B4">
          <w:rPr>
            <w:rStyle w:val="Hyperlink"/>
          </w:rPr>
          <w:t>Rationale</w:t>
        </w:r>
        <w:r w:rsidR="00EE40F8">
          <w:rPr>
            <w:noProof/>
            <w:webHidden/>
          </w:rPr>
          <w:tab/>
        </w:r>
        <w:r w:rsidR="00EE40F8">
          <w:rPr>
            <w:noProof/>
            <w:webHidden/>
          </w:rPr>
          <w:fldChar w:fldCharType="begin"/>
        </w:r>
        <w:r w:rsidR="00EE40F8">
          <w:rPr>
            <w:noProof/>
            <w:webHidden/>
          </w:rPr>
          <w:instrText xml:space="preserve"> PAGEREF _Toc35934235 \h </w:instrText>
        </w:r>
        <w:r w:rsidR="00EE40F8">
          <w:rPr>
            <w:noProof/>
            <w:webHidden/>
          </w:rPr>
        </w:r>
        <w:r w:rsidR="00EE40F8">
          <w:rPr>
            <w:noProof/>
            <w:webHidden/>
          </w:rPr>
          <w:fldChar w:fldCharType="separate"/>
        </w:r>
        <w:r w:rsidR="00EE40F8">
          <w:rPr>
            <w:noProof/>
            <w:webHidden/>
          </w:rPr>
          <w:t>16</w:t>
        </w:r>
        <w:r w:rsidR="00EE40F8">
          <w:rPr>
            <w:noProof/>
            <w:webHidden/>
          </w:rPr>
          <w:fldChar w:fldCharType="end"/>
        </w:r>
      </w:hyperlink>
    </w:p>
    <w:p w14:paraId="127C1D2C" w14:textId="77777777" w:rsidR="00EE40F8" w:rsidRPr="00941FE1" w:rsidRDefault="00000000">
      <w:pPr>
        <w:pStyle w:val="TOC3"/>
        <w:tabs>
          <w:tab w:val="left" w:pos="1440"/>
          <w:tab w:val="right" w:leader="dot" w:pos="8630"/>
        </w:tabs>
        <w:rPr>
          <w:rFonts w:ascii="Calibri" w:hAnsi="Calibri"/>
          <w:noProof/>
          <w:sz w:val="22"/>
          <w:szCs w:val="22"/>
        </w:rPr>
      </w:pPr>
      <w:hyperlink w:anchor="_Toc35934236" w:history="1">
        <w:r w:rsidR="00EE40F8" w:rsidRPr="007865B4">
          <w:rPr>
            <w:rStyle w:val="Hyperlink"/>
          </w:rPr>
          <w:t>4.5.2.</w:t>
        </w:r>
        <w:r w:rsidR="00EE40F8" w:rsidRPr="00941FE1">
          <w:rPr>
            <w:rFonts w:ascii="Calibri" w:hAnsi="Calibri"/>
            <w:noProof/>
            <w:sz w:val="22"/>
            <w:szCs w:val="22"/>
          </w:rPr>
          <w:tab/>
        </w:r>
        <w:r w:rsidR="00EE40F8" w:rsidRPr="007865B4">
          <w:rPr>
            <w:rStyle w:val="Hyperlink"/>
          </w:rPr>
          <w:t>NV Pre-provisioning</w:t>
        </w:r>
        <w:r w:rsidR="00EE40F8">
          <w:rPr>
            <w:noProof/>
            <w:webHidden/>
          </w:rPr>
          <w:tab/>
        </w:r>
        <w:r w:rsidR="00EE40F8">
          <w:rPr>
            <w:noProof/>
            <w:webHidden/>
          </w:rPr>
          <w:fldChar w:fldCharType="begin"/>
        </w:r>
        <w:r w:rsidR="00EE40F8">
          <w:rPr>
            <w:noProof/>
            <w:webHidden/>
          </w:rPr>
          <w:instrText xml:space="preserve"> PAGEREF _Toc35934236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3E77D79C" w14:textId="77777777" w:rsidR="00EE40F8" w:rsidRPr="00941FE1" w:rsidRDefault="00000000">
      <w:pPr>
        <w:pStyle w:val="TOC2"/>
        <w:tabs>
          <w:tab w:val="left" w:pos="960"/>
          <w:tab w:val="right" w:leader="dot" w:pos="8630"/>
        </w:tabs>
        <w:rPr>
          <w:rFonts w:ascii="Calibri" w:hAnsi="Calibri"/>
          <w:noProof/>
          <w:sz w:val="22"/>
          <w:szCs w:val="22"/>
        </w:rPr>
      </w:pPr>
      <w:hyperlink w:anchor="_Toc35934237" w:history="1">
        <w:r w:rsidR="00EE40F8" w:rsidRPr="007865B4">
          <w:rPr>
            <w:rStyle w:val="Hyperlink"/>
          </w:rPr>
          <w:t>4.6.</w:t>
        </w:r>
        <w:r w:rsidR="00EE40F8" w:rsidRPr="00941FE1">
          <w:rPr>
            <w:rFonts w:ascii="Calibri" w:hAnsi="Calibri"/>
            <w:noProof/>
            <w:sz w:val="22"/>
            <w:szCs w:val="22"/>
          </w:rPr>
          <w:tab/>
        </w:r>
        <w:r w:rsidR="00EE40F8" w:rsidRPr="007865B4">
          <w:rPr>
            <w:rStyle w:val="Hyperlink"/>
          </w:rPr>
          <w:t>TPM2_LoadExternal</w:t>
        </w:r>
        <w:r w:rsidR="00EE40F8">
          <w:rPr>
            <w:noProof/>
            <w:webHidden/>
          </w:rPr>
          <w:tab/>
        </w:r>
        <w:r w:rsidR="00EE40F8">
          <w:rPr>
            <w:noProof/>
            <w:webHidden/>
          </w:rPr>
          <w:fldChar w:fldCharType="begin"/>
        </w:r>
        <w:r w:rsidR="00EE40F8">
          <w:rPr>
            <w:noProof/>
            <w:webHidden/>
          </w:rPr>
          <w:instrText xml:space="preserve"> PAGEREF _Toc35934237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16974A9D" w14:textId="77777777" w:rsidR="00EE40F8" w:rsidRPr="00941FE1" w:rsidRDefault="00000000">
      <w:pPr>
        <w:pStyle w:val="TOC2"/>
        <w:tabs>
          <w:tab w:val="left" w:pos="960"/>
          <w:tab w:val="right" w:leader="dot" w:pos="8630"/>
        </w:tabs>
        <w:rPr>
          <w:rFonts w:ascii="Calibri" w:hAnsi="Calibri"/>
          <w:noProof/>
          <w:sz w:val="22"/>
          <w:szCs w:val="22"/>
        </w:rPr>
      </w:pPr>
      <w:hyperlink w:anchor="_Toc35934238" w:history="1">
        <w:r w:rsidR="00EE40F8" w:rsidRPr="007865B4">
          <w:rPr>
            <w:rStyle w:val="Hyperlink"/>
          </w:rPr>
          <w:t>4.7.</w:t>
        </w:r>
        <w:r w:rsidR="00EE40F8" w:rsidRPr="00941FE1">
          <w:rPr>
            <w:rFonts w:ascii="Calibri" w:hAnsi="Calibri"/>
            <w:noProof/>
            <w:sz w:val="22"/>
            <w:szCs w:val="22"/>
          </w:rPr>
          <w:tab/>
        </w:r>
        <w:r w:rsidR="00EE40F8" w:rsidRPr="007865B4">
          <w:rPr>
            <w:rStyle w:val="Hyperlink"/>
          </w:rPr>
          <w:t>Connecting to Resource Managers</w:t>
        </w:r>
        <w:r w:rsidR="00EE40F8">
          <w:rPr>
            <w:noProof/>
            <w:webHidden/>
          </w:rPr>
          <w:tab/>
        </w:r>
        <w:r w:rsidR="00EE40F8">
          <w:rPr>
            <w:noProof/>
            <w:webHidden/>
          </w:rPr>
          <w:fldChar w:fldCharType="begin"/>
        </w:r>
        <w:r w:rsidR="00EE40F8">
          <w:rPr>
            <w:noProof/>
            <w:webHidden/>
          </w:rPr>
          <w:instrText xml:space="preserve"> PAGEREF _Toc35934238 \h </w:instrText>
        </w:r>
        <w:r w:rsidR="00EE40F8">
          <w:rPr>
            <w:noProof/>
            <w:webHidden/>
          </w:rPr>
        </w:r>
        <w:r w:rsidR="00EE40F8">
          <w:rPr>
            <w:noProof/>
            <w:webHidden/>
          </w:rPr>
          <w:fldChar w:fldCharType="separate"/>
        </w:r>
        <w:r w:rsidR="00EE40F8">
          <w:rPr>
            <w:noProof/>
            <w:webHidden/>
          </w:rPr>
          <w:t>17</w:t>
        </w:r>
        <w:r w:rsidR="00EE40F8">
          <w:rPr>
            <w:noProof/>
            <w:webHidden/>
          </w:rPr>
          <w:fldChar w:fldCharType="end"/>
        </w:r>
      </w:hyperlink>
    </w:p>
    <w:p w14:paraId="4516170B" w14:textId="77777777" w:rsidR="00EE40F8" w:rsidRPr="00941FE1" w:rsidRDefault="00000000">
      <w:pPr>
        <w:pStyle w:val="TOC2"/>
        <w:tabs>
          <w:tab w:val="left" w:pos="960"/>
          <w:tab w:val="right" w:leader="dot" w:pos="8630"/>
        </w:tabs>
        <w:rPr>
          <w:rFonts w:ascii="Calibri" w:hAnsi="Calibri"/>
          <w:noProof/>
          <w:sz w:val="22"/>
          <w:szCs w:val="22"/>
        </w:rPr>
      </w:pPr>
      <w:hyperlink w:anchor="_Toc35934239" w:history="1">
        <w:r w:rsidR="00EE40F8" w:rsidRPr="007865B4">
          <w:rPr>
            <w:rStyle w:val="Hyperlink"/>
          </w:rPr>
          <w:t>4.8.</w:t>
        </w:r>
        <w:r w:rsidR="00EE40F8" w:rsidRPr="00941FE1">
          <w:rPr>
            <w:rFonts w:ascii="Calibri" w:hAnsi="Calibri"/>
            <w:noProof/>
            <w:sz w:val="22"/>
            <w:szCs w:val="22"/>
          </w:rPr>
          <w:tab/>
        </w:r>
        <w:r w:rsidR="00EE40F8" w:rsidRPr="007865B4">
          <w:rPr>
            <w:rStyle w:val="Hyperlink"/>
          </w:rPr>
          <w:t>Endorsement Key (EK) Certificates</w:t>
        </w:r>
        <w:r w:rsidR="00EE40F8">
          <w:rPr>
            <w:noProof/>
            <w:webHidden/>
          </w:rPr>
          <w:tab/>
        </w:r>
        <w:r w:rsidR="00EE40F8">
          <w:rPr>
            <w:noProof/>
            <w:webHidden/>
          </w:rPr>
          <w:fldChar w:fldCharType="begin"/>
        </w:r>
        <w:r w:rsidR="00EE40F8">
          <w:rPr>
            <w:noProof/>
            <w:webHidden/>
          </w:rPr>
          <w:instrText xml:space="preserve"> PAGEREF _Toc35934239 \h </w:instrText>
        </w:r>
        <w:r w:rsidR="00EE40F8">
          <w:rPr>
            <w:noProof/>
            <w:webHidden/>
          </w:rPr>
        </w:r>
        <w:r w:rsidR="00EE40F8">
          <w:rPr>
            <w:noProof/>
            <w:webHidden/>
          </w:rPr>
          <w:fldChar w:fldCharType="separate"/>
        </w:r>
        <w:r w:rsidR="00EE40F8">
          <w:rPr>
            <w:noProof/>
            <w:webHidden/>
          </w:rPr>
          <w:t>18</w:t>
        </w:r>
        <w:r w:rsidR="00EE40F8">
          <w:rPr>
            <w:noProof/>
            <w:webHidden/>
          </w:rPr>
          <w:fldChar w:fldCharType="end"/>
        </w:r>
      </w:hyperlink>
    </w:p>
    <w:p w14:paraId="7B7EC8B3" w14:textId="77777777" w:rsidR="00EE40F8" w:rsidRPr="00941FE1" w:rsidRDefault="00000000">
      <w:pPr>
        <w:pStyle w:val="TOC3"/>
        <w:tabs>
          <w:tab w:val="left" w:pos="1440"/>
          <w:tab w:val="right" w:leader="dot" w:pos="8630"/>
        </w:tabs>
        <w:rPr>
          <w:rFonts w:ascii="Calibri" w:hAnsi="Calibri"/>
          <w:noProof/>
          <w:sz w:val="22"/>
          <w:szCs w:val="22"/>
        </w:rPr>
      </w:pPr>
      <w:hyperlink w:anchor="_Toc35934240" w:history="1">
        <w:r w:rsidR="00EE40F8" w:rsidRPr="007865B4">
          <w:rPr>
            <w:rStyle w:val="Hyperlink"/>
          </w:rPr>
          <w:t>4.8.1.</w:t>
        </w:r>
        <w:r w:rsidR="00EE40F8" w:rsidRPr="00941FE1">
          <w:rPr>
            <w:rFonts w:ascii="Calibri" w:hAnsi="Calibri"/>
            <w:noProof/>
            <w:sz w:val="22"/>
            <w:szCs w:val="22"/>
          </w:rPr>
          <w:tab/>
        </w:r>
        <w:r w:rsidR="00EE40F8" w:rsidRPr="007865B4">
          <w:rPr>
            <w:rStyle w:val="Hyperlink"/>
          </w:rPr>
          <w:t>Nuvoton</w:t>
        </w:r>
        <w:r w:rsidR="00EE40F8">
          <w:rPr>
            <w:noProof/>
            <w:webHidden/>
          </w:rPr>
          <w:tab/>
        </w:r>
        <w:r w:rsidR="00EE40F8">
          <w:rPr>
            <w:noProof/>
            <w:webHidden/>
          </w:rPr>
          <w:fldChar w:fldCharType="begin"/>
        </w:r>
        <w:r w:rsidR="00EE40F8">
          <w:rPr>
            <w:noProof/>
            <w:webHidden/>
          </w:rPr>
          <w:instrText xml:space="preserve"> PAGEREF _Toc35934240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49E674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1" w:history="1">
        <w:r w:rsidR="00EE40F8" w:rsidRPr="007865B4">
          <w:rPr>
            <w:rStyle w:val="Hyperlink"/>
          </w:rPr>
          <w:t>4.8.2.</w:t>
        </w:r>
        <w:r w:rsidR="00EE40F8" w:rsidRPr="00941FE1">
          <w:rPr>
            <w:rFonts w:ascii="Calibri" w:hAnsi="Calibri"/>
            <w:noProof/>
            <w:sz w:val="22"/>
            <w:szCs w:val="22"/>
          </w:rPr>
          <w:tab/>
        </w:r>
        <w:r w:rsidR="00EE40F8" w:rsidRPr="007865B4">
          <w:rPr>
            <w:rStyle w:val="Hyperlink"/>
          </w:rPr>
          <w:t>St Micro</w:t>
        </w:r>
        <w:r w:rsidR="00EE40F8">
          <w:rPr>
            <w:noProof/>
            <w:webHidden/>
          </w:rPr>
          <w:tab/>
        </w:r>
        <w:r w:rsidR="00EE40F8">
          <w:rPr>
            <w:noProof/>
            <w:webHidden/>
          </w:rPr>
          <w:fldChar w:fldCharType="begin"/>
        </w:r>
        <w:r w:rsidR="00EE40F8">
          <w:rPr>
            <w:noProof/>
            <w:webHidden/>
          </w:rPr>
          <w:instrText xml:space="preserve"> PAGEREF _Toc35934241 \h </w:instrText>
        </w:r>
        <w:r w:rsidR="00EE40F8">
          <w:rPr>
            <w:noProof/>
            <w:webHidden/>
          </w:rPr>
        </w:r>
        <w:r w:rsidR="00EE40F8">
          <w:rPr>
            <w:noProof/>
            <w:webHidden/>
          </w:rPr>
          <w:fldChar w:fldCharType="separate"/>
        </w:r>
        <w:r w:rsidR="00EE40F8">
          <w:rPr>
            <w:noProof/>
            <w:webHidden/>
          </w:rPr>
          <w:t>19</w:t>
        </w:r>
        <w:r w:rsidR="00EE40F8">
          <w:rPr>
            <w:noProof/>
            <w:webHidden/>
          </w:rPr>
          <w:fldChar w:fldCharType="end"/>
        </w:r>
      </w:hyperlink>
    </w:p>
    <w:p w14:paraId="2918435C" w14:textId="77777777" w:rsidR="00EE40F8" w:rsidRPr="00941FE1" w:rsidRDefault="00000000">
      <w:pPr>
        <w:pStyle w:val="TOC3"/>
        <w:tabs>
          <w:tab w:val="left" w:pos="1440"/>
          <w:tab w:val="right" w:leader="dot" w:pos="8630"/>
        </w:tabs>
        <w:rPr>
          <w:rFonts w:ascii="Calibri" w:hAnsi="Calibri"/>
          <w:noProof/>
          <w:sz w:val="22"/>
          <w:szCs w:val="22"/>
        </w:rPr>
      </w:pPr>
      <w:hyperlink w:anchor="_Toc35934242" w:history="1">
        <w:r w:rsidR="00EE40F8" w:rsidRPr="007865B4">
          <w:rPr>
            <w:rStyle w:val="Hyperlink"/>
          </w:rPr>
          <w:t>4.8.3.</w:t>
        </w:r>
        <w:r w:rsidR="00EE40F8" w:rsidRPr="00941FE1">
          <w:rPr>
            <w:rFonts w:ascii="Calibri" w:hAnsi="Calibri"/>
            <w:noProof/>
            <w:sz w:val="22"/>
            <w:szCs w:val="22"/>
          </w:rPr>
          <w:tab/>
        </w:r>
        <w:r w:rsidR="00EE40F8" w:rsidRPr="007865B4">
          <w:rPr>
            <w:rStyle w:val="Hyperlink"/>
          </w:rPr>
          <w:t>Infineon</w:t>
        </w:r>
        <w:r w:rsidR="00EE40F8">
          <w:rPr>
            <w:noProof/>
            <w:webHidden/>
          </w:rPr>
          <w:tab/>
        </w:r>
        <w:r w:rsidR="00EE40F8">
          <w:rPr>
            <w:noProof/>
            <w:webHidden/>
          </w:rPr>
          <w:fldChar w:fldCharType="begin"/>
        </w:r>
        <w:r w:rsidR="00EE40F8">
          <w:rPr>
            <w:noProof/>
            <w:webHidden/>
          </w:rPr>
          <w:instrText xml:space="preserve"> PAGEREF _Toc35934242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2DCE0B6" w14:textId="77777777" w:rsidR="00EE40F8" w:rsidRPr="00941FE1" w:rsidRDefault="00000000">
      <w:pPr>
        <w:pStyle w:val="TOC3"/>
        <w:tabs>
          <w:tab w:val="left" w:pos="1440"/>
          <w:tab w:val="right" w:leader="dot" w:pos="8630"/>
        </w:tabs>
        <w:rPr>
          <w:rFonts w:ascii="Calibri" w:hAnsi="Calibri"/>
          <w:noProof/>
          <w:sz w:val="22"/>
          <w:szCs w:val="22"/>
        </w:rPr>
      </w:pPr>
      <w:hyperlink w:anchor="_Toc35934243" w:history="1">
        <w:r w:rsidR="00EE40F8" w:rsidRPr="007865B4">
          <w:rPr>
            <w:rStyle w:val="Hyperlink"/>
          </w:rPr>
          <w:t>4.8.4.</w:t>
        </w:r>
        <w:r w:rsidR="00EE40F8" w:rsidRPr="00941FE1">
          <w:rPr>
            <w:rFonts w:ascii="Calibri" w:hAnsi="Calibri"/>
            <w:noProof/>
            <w:sz w:val="22"/>
            <w:szCs w:val="22"/>
          </w:rPr>
          <w:tab/>
        </w:r>
        <w:r w:rsidR="00EE40F8" w:rsidRPr="007865B4">
          <w:rPr>
            <w:rStyle w:val="Hyperlink"/>
          </w:rPr>
          <w:t>NationZ</w:t>
        </w:r>
        <w:r w:rsidR="00EE40F8">
          <w:rPr>
            <w:noProof/>
            <w:webHidden/>
          </w:rPr>
          <w:tab/>
        </w:r>
        <w:r w:rsidR="00EE40F8">
          <w:rPr>
            <w:noProof/>
            <w:webHidden/>
          </w:rPr>
          <w:fldChar w:fldCharType="begin"/>
        </w:r>
        <w:r w:rsidR="00EE40F8">
          <w:rPr>
            <w:noProof/>
            <w:webHidden/>
          </w:rPr>
          <w:instrText xml:space="preserve"> PAGEREF _Toc35934243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0EA57A1D" w14:textId="77777777" w:rsidR="00EE40F8" w:rsidRPr="00941FE1" w:rsidRDefault="00000000">
      <w:pPr>
        <w:pStyle w:val="TOC3"/>
        <w:tabs>
          <w:tab w:val="left" w:pos="1440"/>
          <w:tab w:val="right" w:leader="dot" w:pos="8630"/>
        </w:tabs>
        <w:rPr>
          <w:rFonts w:ascii="Calibri" w:hAnsi="Calibri"/>
          <w:noProof/>
          <w:sz w:val="22"/>
          <w:szCs w:val="22"/>
        </w:rPr>
      </w:pPr>
      <w:hyperlink w:anchor="_Toc35934244" w:history="1">
        <w:r w:rsidR="00EE40F8" w:rsidRPr="007865B4">
          <w:rPr>
            <w:rStyle w:val="Hyperlink"/>
          </w:rPr>
          <w:t>4.8.5.</w:t>
        </w:r>
        <w:r w:rsidR="00EE40F8" w:rsidRPr="00941FE1">
          <w:rPr>
            <w:rFonts w:ascii="Calibri" w:hAnsi="Calibri"/>
            <w:noProof/>
            <w:sz w:val="22"/>
            <w:szCs w:val="22"/>
          </w:rPr>
          <w:tab/>
        </w:r>
        <w:r w:rsidR="00EE40F8" w:rsidRPr="007865B4">
          <w:rPr>
            <w:rStyle w:val="Hyperlink"/>
          </w:rPr>
          <w:t>Intel</w:t>
        </w:r>
        <w:r w:rsidR="00EE40F8">
          <w:rPr>
            <w:noProof/>
            <w:webHidden/>
          </w:rPr>
          <w:tab/>
        </w:r>
        <w:r w:rsidR="00EE40F8">
          <w:rPr>
            <w:noProof/>
            <w:webHidden/>
          </w:rPr>
          <w:fldChar w:fldCharType="begin"/>
        </w:r>
        <w:r w:rsidR="00EE40F8">
          <w:rPr>
            <w:noProof/>
            <w:webHidden/>
          </w:rPr>
          <w:instrText xml:space="preserve"> PAGEREF _Toc35934244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7D4A75C2" w14:textId="77777777" w:rsidR="00EE40F8" w:rsidRPr="00941FE1" w:rsidRDefault="00000000">
      <w:pPr>
        <w:pStyle w:val="TOC3"/>
        <w:tabs>
          <w:tab w:val="left" w:pos="1440"/>
          <w:tab w:val="right" w:leader="dot" w:pos="8630"/>
        </w:tabs>
        <w:rPr>
          <w:rFonts w:ascii="Calibri" w:hAnsi="Calibri"/>
          <w:noProof/>
          <w:sz w:val="22"/>
          <w:szCs w:val="22"/>
        </w:rPr>
      </w:pPr>
      <w:hyperlink w:anchor="_Toc35934245" w:history="1">
        <w:r w:rsidR="00EE40F8" w:rsidRPr="007865B4">
          <w:rPr>
            <w:rStyle w:val="Hyperlink"/>
          </w:rPr>
          <w:t>4.8.5.1.</w:t>
        </w:r>
        <w:r w:rsidR="00EE40F8" w:rsidRPr="00941FE1">
          <w:rPr>
            <w:rFonts w:ascii="Calibri" w:hAnsi="Calibri"/>
            <w:noProof/>
            <w:sz w:val="22"/>
            <w:szCs w:val="22"/>
          </w:rPr>
          <w:tab/>
        </w:r>
        <w:r w:rsidR="00EE40F8" w:rsidRPr="007865B4">
          <w:rPr>
            <w:rStyle w:val="Hyperlink"/>
          </w:rPr>
          <w:t>Intel EK Certificate Download</w:t>
        </w:r>
        <w:r w:rsidR="00EE40F8">
          <w:rPr>
            <w:noProof/>
            <w:webHidden/>
          </w:rPr>
          <w:tab/>
        </w:r>
        <w:r w:rsidR="00EE40F8">
          <w:rPr>
            <w:noProof/>
            <w:webHidden/>
          </w:rPr>
          <w:fldChar w:fldCharType="begin"/>
        </w:r>
        <w:r w:rsidR="00EE40F8">
          <w:rPr>
            <w:noProof/>
            <w:webHidden/>
          </w:rPr>
          <w:instrText xml:space="preserve"> PAGEREF _Toc35934245 \h </w:instrText>
        </w:r>
        <w:r w:rsidR="00EE40F8">
          <w:rPr>
            <w:noProof/>
            <w:webHidden/>
          </w:rPr>
        </w:r>
        <w:r w:rsidR="00EE40F8">
          <w:rPr>
            <w:noProof/>
            <w:webHidden/>
          </w:rPr>
          <w:fldChar w:fldCharType="separate"/>
        </w:r>
        <w:r w:rsidR="00EE40F8">
          <w:rPr>
            <w:noProof/>
            <w:webHidden/>
          </w:rPr>
          <w:t>20</w:t>
        </w:r>
        <w:r w:rsidR="00EE40F8">
          <w:rPr>
            <w:noProof/>
            <w:webHidden/>
          </w:rPr>
          <w:fldChar w:fldCharType="end"/>
        </w:r>
      </w:hyperlink>
    </w:p>
    <w:p w14:paraId="2C94A1C4" w14:textId="77777777" w:rsidR="00EE40F8" w:rsidRPr="00941FE1" w:rsidRDefault="00000000">
      <w:pPr>
        <w:pStyle w:val="TOC2"/>
        <w:tabs>
          <w:tab w:val="left" w:pos="960"/>
          <w:tab w:val="right" w:leader="dot" w:pos="8630"/>
        </w:tabs>
        <w:rPr>
          <w:rFonts w:ascii="Calibri" w:hAnsi="Calibri"/>
          <w:noProof/>
          <w:sz w:val="22"/>
          <w:szCs w:val="22"/>
        </w:rPr>
      </w:pPr>
      <w:hyperlink w:anchor="_Toc35934246" w:history="1">
        <w:r w:rsidR="00EE40F8" w:rsidRPr="007865B4">
          <w:rPr>
            <w:rStyle w:val="Hyperlink"/>
          </w:rPr>
          <w:t>4.9.</w:t>
        </w:r>
        <w:r w:rsidR="00EE40F8" w:rsidRPr="00941FE1">
          <w:rPr>
            <w:rFonts w:ascii="Calibri" w:hAnsi="Calibri"/>
            <w:noProof/>
            <w:sz w:val="22"/>
            <w:szCs w:val="22"/>
          </w:rPr>
          <w:tab/>
        </w:r>
        <w:r w:rsidR="00EE40F8" w:rsidRPr="007865B4">
          <w:rPr>
            <w:rStyle w:val="Hyperlink"/>
          </w:rPr>
          <w:t>Command Line Utilities</w:t>
        </w:r>
        <w:r w:rsidR="00EE40F8">
          <w:rPr>
            <w:noProof/>
            <w:webHidden/>
          </w:rPr>
          <w:tab/>
        </w:r>
        <w:r w:rsidR="00EE40F8">
          <w:rPr>
            <w:noProof/>
            <w:webHidden/>
          </w:rPr>
          <w:fldChar w:fldCharType="begin"/>
        </w:r>
        <w:r w:rsidR="00EE40F8">
          <w:rPr>
            <w:noProof/>
            <w:webHidden/>
          </w:rPr>
          <w:instrText xml:space="preserve"> PAGEREF _Toc35934246 \h </w:instrText>
        </w:r>
        <w:r w:rsidR="00EE40F8">
          <w:rPr>
            <w:noProof/>
            <w:webHidden/>
          </w:rPr>
        </w:r>
        <w:r w:rsidR="00EE40F8">
          <w:rPr>
            <w:noProof/>
            <w:webHidden/>
          </w:rPr>
          <w:fldChar w:fldCharType="separate"/>
        </w:r>
        <w:r w:rsidR="00EE40F8">
          <w:rPr>
            <w:noProof/>
            <w:webHidden/>
          </w:rPr>
          <w:t>21</w:t>
        </w:r>
        <w:r w:rsidR="00EE40F8">
          <w:rPr>
            <w:noProof/>
            <w:webHidden/>
          </w:rPr>
          <w:fldChar w:fldCharType="end"/>
        </w:r>
      </w:hyperlink>
    </w:p>
    <w:p w14:paraId="5D0EB3A5" w14:textId="77777777" w:rsidR="00EE40F8" w:rsidRPr="00941FE1" w:rsidRDefault="00000000">
      <w:pPr>
        <w:pStyle w:val="TOC2"/>
        <w:tabs>
          <w:tab w:val="left" w:pos="960"/>
          <w:tab w:val="right" w:leader="dot" w:pos="8630"/>
        </w:tabs>
        <w:rPr>
          <w:rFonts w:ascii="Calibri" w:hAnsi="Calibri"/>
          <w:noProof/>
          <w:sz w:val="22"/>
          <w:szCs w:val="22"/>
        </w:rPr>
      </w:pPr>
      <w:hyperlink w:anchor="_Toc35934247" w:history="1">
        <w:r w:rsidR="00EE40F8" w:rsidRPr="007865B4">
          <w:rPr>
            <w:rStyle w:val="Hyperlink"/>
          </w:rPr>
          <w:t>4.10.</w:t>
        </w:r>
        <w:r w:rsidR="00EE40F8" w:rsidRPr="00941FE1">
          <w:rPr>
            <w:rFonts w:ascii="Calibri" w:hAnsi="Calibri"/>
            <w:noProof/>
            <w:sz w:val="22"/>
            <w:szCs w:val="22"/>
          </w:rPr>
          <w:tab/>
        </w:r>
        <w:r w:rsidR="00EE40F8" w:rsidRPr="007865B4">
          <w:rPr>
            <w:rStyle w:val="Hyperlink"/>
          </w:rPr>
          <w:t>TSS for TPM 1.2</w:t>
        </w:r>
        <w:r w:rsidR="00EE40F8">
          <w:rPr>
            <w:noProof/>
            <w:webHidden/>
          </w:rPr>
          <w:tab/>
        </w:r>
        <w:r w:rsidR="00EE40F8">
          <w:rPr>
            <w:noProof/>
            <w:webHidden/>
          </w:rPr>
          <w:fldChar w:fldCharType="begin"/>
        </w:r>
        <w:r w:rsidR="00EE40F8">
          <w:rPr>
            <w:noProof/>
            <w:webHidden/>
          </w:rPr>
          <w:instrText xml:space="preserve"> PAGEREF _Toc35934247 \h </w:instrText>
        </w:r>
        <w:r w:rsidR="00EE40F8">
          <w:rPr>
            <w:noProof/>
            <w:webHidden/>
          </w:rPr>
        </w:r>
        <w:r w:rsidR="00EE40F8">
          <w:rPr>
            <w:noProof/>
            <w:webHidden/>
          </w:rPr>
          <w:fldChar w:fldCharType="separate"/>
        </w:r>
        <w:r w:rsidR="00EE40F8">
          <w:rPr>
            <w:noProof/>
            <w:webHidden/>
          </w:rPr>
          <w:t>22</w:t>
        </w:r>
        <w:r w:rsidR="00EE40F8">
          <w:rPr>
            <w:noProof/>
            <w:webHidden/>
          </w:rPr>
          <w:fldChar w:fldCharType="end"/>
        </w:r>
      </w:hyperlink>
    </w:p>
    <w:p w14:paraId="180E99CF" w14:textId="77777777" w:rsidR="00EE40F8" w:rsidRPr="00941FE1" w:rsidRDefault="00000000">
      <w:pPr>
        <w:pStyle w:val="TOC1"/>
        <w:rPr>
          <w:rFonts w:ascii="Calibri" w:hAnsi="Calibri"/>
          <w:b w:val="0"/>
          <w:noProof/>
          <w:sz w:val="22"/>
          <w:szCs w:val="22"/>
          <w:lang w:val="en-US"/>
        </w:rPr>
      </w:pPr>
      <w:hyperlink w:anchor="_Toc35934248" w:history="1">
        <w:r w:rsidR="00EE40F8" w:rsidRPr="007865B4">
          <w:rPr>
            <w:rStyle w:val="Hyperlink"/>
            <w:spacing w:val="8"/>
          </w:rPr>
          <w:t>5.</w:t>
        </w:r>
        <w:r w:rsidR="00EE40F8" w:rsidRPr="00941FE1">
          <w:rPr>
            <w:rFonts w:ascii="Calibri" w:hAnsi="Calibri"/>
            <w:b w:val="0"/>
            <w:noProof/>
            <w:sz w:val="22"/>
            <w:szCs w:val="22"/>
            <w:lang w:val="en-US"/>
          </w:rPr>
          <w:tab/>
        </w:r>
        <w:r w:rsidR="00EE40F8" w:rsidRPr="007865B4">
          <w:rPr>
            <w:rStyle w:val="Hyperlink"/>
            <w:spacing w:val="8"/>
          </w:rPr>
          <w:t>Examples</w:t>
        </w:r>
        <w:r w:rsidR="00EE40F8">
          <w:rPr>
            <w:noProof/>
            <w:webHidden/>
          </w:rPr>
          <w:tab/>
        </w:r>
        <w:r w:rsidR="00EE40F8">
          <w:rPr>
            <w:noProof/>
            <w:webHidden/>
          </w:rPr>
          <w:fldChar w:fldCharType="begin"/>
        </w:r>
        <w:r w:rsidR="00EE40F8">
          <w:rPr>
            <w:noProof/>
            <w:webHidden/>
          </w:rPr>
          <w:instrText xml:space="preserve"> PAGEREF _Toc35934248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032F5E03" w14:textId="77777777" w:rsidR="00EE40F8" w:rsidRPr="00941FE1" w:rsidRDefault="00000000">
      <w:pPr>
        <w:pStyle w:val="TOC2"/>
        <w:tabs>
          <w:tab w:val="left" w:pos="960"/>
          <w:tab w:val="right" w:leader="dot" w:pos="8630"/>
        </w:tabs>
        <w:rPr>
          <w:rFonts w:ascii="Calibri" w:hAnsi="Calibri"/>
          <w:noProof/>
          <w:sz w:val="22"/>
          <w:szCs w:val="22"/>
        </w:rPr>
      </w:pPr>
      <w:hyperlink w:anchor="_Toc35934249" w:history="1">
        <w:r w:rsidR="00EE40F8" w:rsidRPr="007865B4">
          <w:rPr>
            <w:rStyle w:val="Hyperlink"/>
          </w:rPr>
          <w:t>5.1.</w:t>
        </w:r>
        <w:r w:rsidR="00EE40F8" w:rsidRPr="00941FE1">
          <w:rPr>
            <w:rFonts w:ascii="Calibri" w:hAnsi="Calibri"/>
            <w:noProof/>
            <w:sz w:val="22"/>
            <w:szCs w:val="22"/>
          </w:rPr>
          <w:tab/>
        </w:r>
        <w:r w:rsidR="00EE40F8" w:rsidRPr="007865B4">
          <w:rPr>
            <w:rStyle w:val="Hyperlink"/>
          </w:rPr>
          <w:t>signapp.c</w:t>
        </w:r>
        <w:r w:rsidR="00EE40F8">
          <w:rPr>
            <w:noProof/>
            <w:webHidden/>
          </w:rPr>
          <w:tab/>
        </w:r>
        <w:r w:rsidR="00EE40F8">
          <w:rPr>
            <w:noProof/>
            <w:webHidden/>
          </w:rPr>
          <w:fldChar w:fldCharType="begin"/>
        </w:r>
        <w:r w:rsidR="00EE40F8">
          <w:rPr>
            <w:noProof/>
            <w:webHidden/>
          </w:rPr>
          <w:instrText xml:space="preserve"> PAGEREF _Toc35934249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4B365B53" w14:textId="77777777" w:rsidR="00EE40F8" w:rsidRPr="00941FE1" w:rsidRDefault="00000000">
      <w:pPr>
        <w:pStyle w:val="TOC2"/>
        <w:tabs>
          <w:tab w:val="left" w:pos="960"/>
          <w:tab w:val="right" w:leader="dot" w:pos="8630"/>
        </w:tabs>
        <w:rPr>
          <w:rFonts w:ascii="Calibri" w:hAnsi="Calibri"/>
          <w:noProof/>
          <w:sz w:val="22"/>
          <w:szCs w:val="22"/>
        </w:rPr>
      </w:pPr>
      <w:hyperlink w:anchor="_Toc35934250" w:history="1">
        <w:r w:rsidR="00EE40F8" w:rsidRPr="007865B4">
          <w:rPr>
            <w:rStyle w:val="Hyperlink"/>
          </w:rPr>
          <w:t>5.2.</w:t>
        </w:r>
        <w:r w:rsidR="00EE40F8" w:rsidRPr="00941FE1">
          <w:rPr>
            <w:rFonts w:ascii="Calibri" w:hAnsi="Calibri"/>
            <w:noProof/>
            <w:sz w:val="22"/>
            <w:szCs w:val="22"/>
          </w:rPr>
          <w:tab/>
        </w:r>
        <w:r w:rsidR="00EE40F8" w:rsidRPr="007865B4">
          <w:rPr>
            <w:rStyle w:val="Hyperlink"/>
          </w:rPr>
          <w:t>writeapp.c</w:t>
        </w:r>
        <w:r w:rsidR="00EE40F8">
          <w:rPr>
            <w:noProof/>
            <w:webHidden/>
          </w:rPr>
          <w:tab/>
        </w:r>
        <w:r w:rsidR="00EE40F8">
          <w:rPr>
            <w:noProof/>
            <w:webHidden/>
          </w:rPr>
          <w:fldChar w:fldCharType="begin"/>
        </w:r>
        <w:r w:rsidR="00EE40F8">
          <w:rPr>
            <w:noProof/>
            <w:webHidden/>
          </w:rPr>
          <w:instrText xml:space="preserve"> PAGEREF _Toc35934250 \h </w:instrText>
        </w:r>
        <w:r w:rsidR="00EE40F8">
          <w:rPr>
            <w:noProof/>
            <w:webHidden/>
          </w:rPr>
        </w:r>
        <w:r w:rsidR="00EE40F8">
          <w:rPr>
            <w:noProof/>
            <w:webHidden/>
          </w:rPr>
          <w:fldChar w:fldCharType="separate"/>
        </w:r>
        <w:r w:rsidR="00EE40F8">
          <w:rPr>
            <w:noProof/>
            <w:webHidden/>
          </w:rPr>
          <w:t>23</w:t>
        </w:r>
        <w:r w:rsidR="00EE40F8">
          <w:rPr>
            <w:noProof/>
            <w:webHidden/>
          </w:rPr>
          <w:fldChar w:fldCharType="end"/>
        </w:r>
      </w:hyperlink>
    </w:p>
    <w:p w14:paraId="7F5A6EDF" w14:textId="77777777" w:rsidR="00EE40F8" w:rsidRPr="00941FE1" w:rsidRDefault="00000000">
      <w:pPr>
        <w:pStyle w:val="TOC1"/>
        <w:rPr>
          <w:rFonts w:ascii="Calibri" w:hAnsi="Calibri"/>
          <w:b w:val="0"/>
          <w:noProof/>
          <w:sz w:val="22"/>
          <w:szCs w:val="22"/>
          <w:lang w:val="en-US"/>
        </w:rPr>
      </w:pPr>
      <w:hyperlink w:anchor="_Toc35934251" w:history="1">
        <w:r w:rsidR="00EE40F8" w:rsidRPr="007865B4">
          <w:rPr>
            <w:rStyle w:val="Hyperlink"/>
            <w:spacing w:val="8"/>
          </w:rPr>
          <w:t>6.</w:t>
        </w:r>
        <w:r w:rsidR="00EE40F8" w:rsidRPr="00941FE1">
          <w:rPr>
            <w:rFonts w:ascii="Calibri" w:hAnsi="Calibri"/>
            <w:b w:val="0"/>
            <w:noProof/>
            <w:sz w:val="22"/>
            <w:szCs w:val="22"/>
            <w:lang w:val="en-US"/>
          </w:rPr>
          <w:tab/>
        </w:r>
        <w:r w:rsidR="00EE40F8" w:rsidRPr="007865B4">
          <w:rPr>
            <w:rStyle w:val="Hyperlink"/>
            <w:spacing w:val="8"/>
          </w:rPr>
          <w:t>Utility tools</w:t>
        </w:r>
        <w:r w:rsidR="00EE40F8">
          <w:rPr>
            <w:noProof/>
            <w:webHidden/>
          </w:rPr>
          <w:tab/>
        </w:r>
        <w:r w:rsidR="00EE40F8">
          <w:rPr>
            <w:noProof/>
            <w:webHidden/>
          </w:rPr>
          <w:fldChar w:fldCharType="begin"/>
        </w:r>
        <w:r w:rsidR="00EE40F8">
          <w:rPr>
            <w:noProof/>
            <w:webHidden/>
          </w:rPr>
          <w:instrText xml:space="preserve"> PAGEREF _Toc35934251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4B5C4B2F" w14:textId="77777777" w:rsidR="00EE40F8" w:rsidRPr="00941FE1" w:rsidRDefault="00000000">
      <w:pPr>
        <w:pStyle w:val="TOC2"/>
        <w:tabs>
          <w:tab w:val="left" w:pos="960"/>
          <w:tab w:val="right" w:leader="dot" w:pos="8630"/>
        </w:tabs>
        <w:rPr>
          <w:rFonts w:ascii="Calibri" w:hAnsi="Calibri"/>
          <w:noProof/>
          <w:sz w:val="22"/>
          <w:szCs w:val="22"/>
        </w:rPr>
      </w:pPr>
      <w:hyperlink w:anchor="_Toc35934252" w:history="1">
        <w:r w:rsidR="00EE40F8" w:rsidRPr="007865B4">
          <w:rPr>
            <w:rStyle w:val="Hyperlink"/>
          </w:rPr>
          <w:t>6.1.</w:t>
        </w:r>
        <w:r w:rsidR="00EE40F8" w:rsidRPr="00941FE1">
          <w:rPr>
            <w:rFonts w:ascii="Calibri" w:hAnsi="Calibri"/>
            <w:noProof/>
            <w:sz w:val="22"/>
            <w:szCs w:val="22"/>
          </w:rPr>
          <w:tab/>
        </w:r>
        <w:r w:rsidR="00EE40F8" w:rsidRPr="007865B4">
          <w:rPr>
            <w:rStyle w:val="Hyperlink"/>
          </w:rPr>
          <w:t>Debugging Aids</w:t>
        </w:r>
        <w:r w:rsidR="00EE40F8">
          <w:rPr>
            <w:noProof/>
            <w:webHidden/>
          </w:rPr>
          <w:tab/>
        </w:r>
        <w:r w:rsidR="00EE40F8">
          <w:rPr>
            <w:noProof/>
            <w:webHidden/>
          </w:rPr>
          <w:fldChar w:fldCharType="begin"/>
        </w:r>
        <w:r w:rsidR="00EE40F8">
          <w:rPr>
            <w:noProof/>
            <w:webHidden/>
          </w:rPr>
          <w:instrText xml:space="preserve"> PAGEREF _Toc35934252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EBD32C0" w14:textId="77777777" w:rsidR="00EE40F8" w:rsidRPr="00941FE1" w:rsidRDefault="00000000">
      <w:pPr>
        <w:pStyle w:val="TOC3"/>
        <w:tabs>
          <w:tab w:val="left" w:pos="1440"/>
          <w:tab w:val="right" w:leader="dot" w:pos="8630"/>
        </w:tabs>
        <w:rPr>
          <w:rFonts w:ascii="Calibri" w:hAnsi="Calibri"/>
          <w:noProof/>
          <w:sz w:val="22"/>
          <w:szCs w:val="22"/>
        </w:rPr>
      </w:pPr>
      <w:hyperlink w:anchor="_Toc35934253" w:history="1">
        <w:r w:rsidR="00EE40F8" w:rsidRPr="007865B4">
          <w:rPr>
            <w:rStyle w:val="Hyperlink"/>
          </w:rPr>
          <w:t>6.1.1.</w:t>
        </w:r>
        <w:r w:rsidR="00EE40F8" w:rsidRPr="00941FE1">
          <w:rPr>
            <w:rFonts w:ascii="Calibri" w:hAnsi="Calibri"/>
            <w:noProof/>
            <w:sz w:val="22"/>
            <w:szCs w:val="22"/>
          </w:rPr>
          <w:tab/>
        </w:r>
        <w:r w:rsidR="00EE40F8" w:rsidRPr="007865B4">
          <w:rPr>
            <w:rStyle w:val="Hyperlink"/>
          </w:rPr>
          <w:t>reponsecode</w:t>
        </w:r>
        <w:r w:rsidR="00EE40F8">
          <w:rPr>
            <w:noProof/>
            <w:webHidden/>
          </w:rPr>
          <w:tab/>
        </w:r>
        <w:r w:rsidR="00EE40F8">
          <w:rPr>
            <w:noProof/>
            <w:webHidden/>
          </w:rPr>
          <w:fldChar w:fldCharType="begin"/>
        </w:r>
        <w:r w:rsidR="00EE40F8">
          <w:rPr>
            <w:noProof/>
            <w:webHidden/>
          </w:rPr>
          <w:instrText xml:space="preserve"> PAGEREF _Toc35934253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B50C013" w14:textId="77777777" w:rsidR="00EE40F8" w:rsidRPr="00941FE1" w:rsidRDefault="00000000">
      <w:pPr>
        <w:pStyle w:val="TOC3"/>
        <w:tabs>
          <w:tab w:val="left" w:pos="1440"/>
          <w:tab w:val="right" w:leader="dot" w:pos="8630"/>
        </w:tabs>
        <w:rPr>
          <w:rFonts w:ascii="Calibri" w:hAnsi="Calibri"/>
          <w:noProof/>
          <w:sz w:val="22"/>
          <w:szCs w:val="22"/>
        </w:rPr>
      </w:pPr>
      <w:hyperlink w:anchor="_Toc35934254" w:history="1">
        <w:r w:rsidR="00EE40F8" w:rsidRPr="007865B4">
          <w:rPr>
            <w:rStyle w:val="Hyperlink"/>
          </w:rPr>
          <w:t>6.1.2.</w:t>
        </w:r>
        <w:r w:rsidR="00EE40F8" w:rsidRPr="00941FE1">
          <w:rPr>
            <w:rFonts w:ascii="Calibri" w:hAnsi="Calibri"/>
            <w:noProof/>
            <w:sz w:val="22"/>
            <w:szCs w:val="22"/>
          </w:rPr>
          <w:tab/>
        </w:r>
        <w:r w:rsidR="00EE40F8" w:rsidRPr="007865B4">
          <w:rPr>
            <w:rStyle w:val="Hyperlink"/>
          </w:rPr>
          <w:t>printattr</w:t>
        </w:r>
        <w:r w:rsidR="00EE40F8">
          <w:rPr>
            <w:noProof/>
            <w:webHidden/>
          </w:rPr>
          <w:tab/>
        </w:r>
        <w:r w:rsidR="00EE40F8">
          <w:rPr>
            <w:noProof/>
            <w:webHidden/>
          </w:rPr>
          <w:fldChar w:fldCharType="begin"/>
        </w:r>
        <w:r w:rsidR="00EE40F8">
          <w:rPr>
            <w:noProof/>
            <w:webHidden/>
          </w:rPr>
          <w:instrText xml:space="preserve"> PAGEREF _Toc35934254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53E567F3" w14:textId="77777777" w:rsidR="00EE40F8" w:rsidRPr="00941FE1" w:rsidRDefault="00000000">
      <w:pPr>
        <w:pStyle w:val="TOC3"/>
        <w:tabs>
          <w:tab w:val="left" w:pos="1440"/>
          <w:tab w:val="right" w:leader="dot" w:pos="8630"/>
        </w:tabs>
        <w:rPr>
          <w:rFonts w:ascii="Calibri" w:hAnsi="Calibri"/>
          <w:noProof/>
          <w:sz w:val="22"/>
          <w:szCs w:val="22"/>
        </w:rPr>
      </w:pPr>
      <w:hyperlink w:anchor="_Toc35934255" w:history="1">
        <w:r w:rsidR="00EE40F8" w:rsidRPr="007865B4">
          <w:rPr>
            <w:rStyle w:val="Hyperlink"/>
          </w:rPr>
          <w:t>6.1.3.</w:t>
        </w:r>
        <w:r w:rsidR="00EE40F8" w:rsidRPr="00941FE1">
          <w:rPr>
            <w:rFonts w:ascii="Calibri" w:hAnsi="Calibri"/>
            <w:noProof/>
            <w:sz w:val="22"/>
            <w:szCs w:val="22"/>
          </w:rPr>
          <w:tab/>
        </w:r>
        <w:r w:rsidR="00EE40F8" w:rsidRPr="007865B4">
          <w:rPr>
            <w:rStyle w:val="Hyperlink"/>
          </w:rPr>
          <w:t>timepacket</w:t>
        </w:r>
        <w:r w:rsidR="00EE40F8">
          <w:rPr>
            <w:noProof/>
            <w:webHidden/>
          </w:rPr>
          <w:tab/>
        </w:r>
        <w:r w:rsidR="00EE40F8">
          <w:rPr>
            <w:noProof/>
            <w:webHidden/>
          </w:rPr>
          <w:fldChar w:fldCharType="begin"/>
        </w:r>
        <w:r w:rsidR="00EE40F8">
          <w:rPr>
            <w:noProof/>
            <w:webHidden/>
          </w:rPr>
          <w:instrText xml:space="preserve"> PAGEREF _Toc35934255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22D1C752" w14:textId="77777777" w:rsidR="00EE40F8" w:rsidRPr="00941FE1" w:rsidRDefault="00000000">
      <w:pPr>
        <w:pStyle w:val="TOC2"/>
        <w:tabs>
          <w:tab w:val="left" w:pos="960"/>
          <w:tab w:val="right" w:leader="dot" w:pos="8630"/>
        </w:tabs>
        <w:rPr>
          <w:rFonts w:ascii="Calibri" w:hAnsi="Calibri"/>
          <w:noProof/>
          <w:sz w:val="22"/>
          <w:szCs w:val="22"/>
        </w:rPr>
      </w:pPr>
      <w:hyperlink w:anchor="_Toc35934256" w:history="1">
        <w:r w:rsidR="00EE40F8" w:rsidRPr="007865B4">
          <w:rPr>
            <w:rStyle w:val="Hyperlink"/>
          </w:rPr>
          <w:t>6.2.</w:t>
        </w:r>
        <w:r w:rsidR="00EE40F8" w:rsidRPr="00941FE1">
          <w:rPr>
            <w:rFonts w:ascii="Calibri" w:hAnsi="Calibri"/>
            <w:noProof/>
            <w:sz w:val="22"/>
            <w:szCs w:val="22"/>
          </w:rPr>
          <w:tab/>
        </w:r>
        <w:r w:rsidR="00EE40F8" w:rsidRPr="007865B4">
          <w:rPr>
            <w:rStyle w:val="Hyperlink"/>
          </w:rPr>
          <w:t>Policy Aids</w:t>
        </w:r>
        <w:r w:rsidR="00EE40F8">
          <w:rPr>
            <w:noProof/>
            <w:webHidden/>
          </w:rPr>
          <w:tab/>
        </w:r>
        <w:r w:rsidR="00EE40F8">
          <w:rPr>
            <w:noProof/>
            <w:webHidden/>
          </w:rPr>
          <w:fldChar w:fldCharType="begin"/>
        </w:r>
        <w:r w:rsidR="00EE40F8">
          <w:rPr>
            <w:noProof/>
            <w:webHidden/>
          </w:rPr>
          <w:instrText xml:space="preserve"> PAGEREF _Toc35934256 \h </w:instrText>
        </w:r>
        <w:r w:rsidR="00EE40F8">
          <w:rPr>
            <w:noProof/>
            <w:webHidden/>
          </w:rPr>
        </w:r>
        <w:r w:rsidR="00EE40F8">
          <w:rPr>
            <w:noProof/>
            <w:webHidden/>
          </w:rPr>
          <w:fldChar w:fldCharType="separate"/>
        </w:r>
        <w:r w:rsidR="00EE40F8">
          <w:rPr>
            <w:noProof/>
            <w:webHidden/>
          </w:rPr>
          <w:t>25</w:t>
        </w:r>
        <w:r w:rsidR="00EE40F8">
          <w:rPr>
            <w:noProof/>
            <w:webHidden/>
          </w:rPr>
          <w:fldChar w:fldCharType="end"/>
        </w:r>
      </w:hyperlink>
    </w:p>
    <w:p w14:paraId="64D859CC" w14:textId="77777777" w:rsidR="00EE40F8" w:rsidRPr="00941FE1" w:rsidRDefault="00000000">
      <w:pPr>
        <w:pStyle w:val="TOC3"/>
        <w:tabs>
          <w:tab w:val="left" w:pos="1440"/>
          <w:tab w:val="right" w:leader="dot" w:pos="8630"/>
        </w:tabs>
        <w:rPr>
          <w:rFonts w:ascii="Calibri" w:hAnsi="Calibri"/>
          <w:noProof/>
          <w:sz w:val="22"/>
          <w:szCs w:val="22"/>
        </w:rPr>
      </w:pPr>
      <w:hyperlink w:anchor="_Toc35934257" w:history="1">
        <w:r w:rsidR="00EE40F8" w:rsidRPr="007865B4">
          <w:rPr>
            <w:rStyle w:val="Hyperlink"/>
          </w:rPr>
          <w:t>6.2.1.</w:t>
        </w:r>
        <w:r w:rsidR="00EE40F8" w:rsidRPr="00941FE1">
          <w:rPr>
            <w:rFonts w:ascii="Calibri" w:hAnsi="Calibri"/>
            <w:noProof/>
            <w:sz w:val="22"/>
            <w:szCs w:val="22"/>
          </w:rPr>
          <w:tab/>
        </w:r>
        <w:r w:rsidR="00EE40F8" w:rsidRPr="007865B4">
          <w:rPr>
            <w:rStyle w:val="Hyperlink"/>
          </w:rPr>
          <w:t>policymaker</w:t>
        </w:r>
        <w:r w:rsidR="00EE40F8">
          <w:rPr>
            <w:noProof/>
            <w:webHidden/>
          </w:rPr>
          <w:tab/>
        </w:r>
        <w:r w:rsidR="00EE40F8">
          <w:rPr>
            <w:noProof/>
            <w:webHidden/>
          </w:rPr>
          <w:fldChar w:fldCharType="begin"/>
        </w:r>
        <w:r w:rsidR="00EE40F8">
          <w:rPr>
            <w:noProof/>
            <w:webHidden/>
          </w:rPr>
          <w:instrText xml:space="preserve"> PAGEREF _Toc35934257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5AF9CC1D" w14:textId="77777777" w:rsidR="00EE40F8" w:rsidRPr="00941FE1" w:rsidRDefault="00000000">
      <w:pPr>
        <w:pStyle w:val="TOC3"/>
        <w:tabs>
          <w:tab w:val="left" w:pos="1440"/>
          <w:tab w:val="right" w:leader="dot" w:pos="8630"/>
        </w:tabs>
        <w:rPr>
          <w:rFonts w:ascii="Calibri" w:hAnsi="Calibri"/>
          <w:noProof/>
          <w:sz w:val="22"/>
          <w:szCs w:val="22"/>
        </w:rPr>
      </w:pPr>
      <w:hyperlink w:anchor="_Toc35934258" w:history="1">
        <w:r w:rsidR="00EE40F8" w:rsidRPr="007865B4">
          <w:rPr>
            <w:rStyle w:val="Hyperlink"/>
          </w:rPr>
          <w:t>6.2.2.</w:t>
        </w:r>
        <w:r w:rsidR="00EE40F8" w:rsidRPr="00941FE1">
          <w:rPr>
            <w:rFonts w:ascii="Calibri" w:hAnsi="Calibri"/>
            <w:noProof/>
            <w:sz w:val="22"/>
            <w:szCs w:val="22"/>
          </w:rPr>
          <w:tab/>
        </w:r>
        <w:r w:rsidR="00EE40F8" w:rsidRPr="007865B4">
          <w:rPr>
            <w:rStyle w:val="Hyperlink"/>
          </w:rPr>
          <w:t>policymakerpcr</w:t>
        </w:r>
        <w:r w:rsidR="00EE40F8">
          <w:rPr>
            <w:noProof/>
            <w:webHidden/>
          </w:rPr>
          <w:tab/>
        </w:r>
        <w:r w:rsidR="00EE40F8">
          <w:rPr>
            <w:noProof/>
            <w:webHidden/>
          </w:rPr>
          <w:fldChar w:fldCharType="begin"/>
        </w:r>
        <w:r w:rsidR="00EE40F8">
          <w:rPr>
            <w:noProof/>
            <w:webHidden/>
          </w:rPr>
          <w:instrText xml:space="preserve"> PAGEREF _Toc35934258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3C1848AE" w14:textId="77777777" w:rsidR="00EE40F8" w:rsidRPr="00941FE1" w:rsidRDefault="00000000">
      <w:pPr>
        <w:pStyle w:val="TOC3"/>
        <w:tabs>
          <w:tab w:val="left" w:pos="1440"/>
          <w:tab w:val="right" w:leader="dot" w:pos="8630"/>
        </w:tabs>
        <w:rPr>
          <w:rFonts w:ascii="Calibri" w:hAnsi="Calibri"/>
          <w:noProof/>
          <w:sz w:val="22"/>
          <w:szCs w:val="22"/>
        </w:rPr>
      </w:pPr>
      <w:hyperlink w:anchor="_Toc35934259" w:history="1">
        <w:r w:rsidR="00EE40F8" w:rsidRPr="007865B4">
          <w:rPr>
            <w:rStyle w:val="Hyperlink"/>
          </w:rPr>
          <w:t>6.2.3.</w:t>
        </w:r>
        <w:r w:rsidR="00EE40F8" w:rsidRPr="00941FE1">
          <w:rPr>
            <w:rFonts w:ascii="Calibri" w:hAnsi="Calibri"/>
            <w:noProof/>
            <w:sz w:val="22"/>
            <w:szCs w:val="22"/>
          </w:rPr>
          <w:tab/>
        </w:r>
        <w:r w:rsidR="00EE40F8" w:rsidRPr="007865B4">
          <w:rPr>
            <w:rStyle w:val="Hyperlink"/>
          </w:rPr>
          <w:t>publicname</w:t>
        </w:r>
        <w:r w:rsidR="00EE40F8">
          <w:rPr>
            <w:noProof/>
            <w:webHidden/>
          </w:rPr>
          <w:tab/>
        </w:r>
        <w:r w:rsidR="00EE40F8">
          <w:rPr>
            <w:noProof/>
            <w:webHidden/>
          </w:rPr>
          <w:fldChar w:fldCharType="begin"/>
        </w:r>
        <w:r w:rsidR="00EE40F8">
          <w:rPr>
            <w:noProof/>
            <w:webHidden/>
          </w:rPr>
          <w:instrText xml:space="preserve"> PAGEREF _Toc35934259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0AA91461" w14:textId="77777777" w:rsidR="00EE40F8" w:rsidRPr="00941FE1" w:rsidRDefault="00000000">
      <w:pPr>
        <w:pStyle w:val="TOC2"/>
        <w:tabs>
          <w:tab w:val="left" w:pos="960"/>
          <w:tab w:val="right" w:leader="dot" w:pos="8630"/>
        </w:tabs>
        <w:rPr>
          <w:rFonts w:ascii="Calibri" w:hAnsi="Calibri"/>
          <w:noProof/>
          <w:sz w:val="22"/>
          <w:szCs w:val="22"/>
        </w:rPr>
      </w:pPr>
      <w:hyperlink w:anchor="_Toc35934260" w:history="1">
        <w:r w:rsidR="00EE40F8" w:rsidRPr="007865B4">
          <w:rPr>
            <w:rStyle w:val="Hyperlink"/>
          </w:rPr>
          <w:t>6.3.</w:t>
        </w:r>
        <w:r w:rsidR="00EE40F8" w:rsidRPr="00941FE1">
          <w:rPr>
            <w:rFonts w:ascii="Calibri" w:hAnsi="Calibri"/>
            <w:noProof/>
            <w:sz w:val="22"/>
            <w:szCs w:val="22"/>
          </w:rPr>
          <w:tab/>
        </w:r>
        <w:r w:rsidR="00EE40F8" w:rsidRPr="007865B4">
          <w:rPr>
            <w:rStyle w:val="Hyperlink"/>
          </w:rPr>
          <w:t>Key Manipulation</w:t>
        </w:r>
        <w:r w:rsidR="00EE40F8">
          <w:rPr>
            <w:noProof/>
            <w:webHidden/>
          </w:rPr>
          <w:tab/>
        </w:r>
        <w:r w:rsidR="00EE40F8">
          <w:rPr>
            <w:noProof/>
            <w:webHidden/>
          </w:rPr>
          <w:fldChar w:fldCharType="begin"/>
        </w:r>
        <w:r w:rsidR="00EE40F8">
          <w:rPr>
            <w:noProof/>
            <w:webHidden/>
          </w:rPr>
          <w:instrText xml:space="preserve"> PAGEREF _Toc35934260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37F8690" w14:textId="77777777" w:rsidR="00EE40F8" w:rsidRPr="00941FE1" w:rsidRDefault="00000000">
      <w:pPr>
        <w:pStyle w:val="TOC3"/>
        <w:tabs>
          <w:tab w:val="left" w:pos="1440"/>
          <w:tab w:val="right" w:leader="dot" w:pos="8630"/>
        </w:tabs>
        <w:rPr>
          <w:rFonts w:ascii="Calibri" w:hAnsi="Calibri"/>
          <w:noProof/>
          <w:sz w:val="22"/>
          <w:szCs w:val="22"/>
        </w:rPr>
      </w:pPr>
      <w:hyperlink w:anchor="_Toc35934261" w:history="1">
        <w:r w:rsidR="00EE40F8" w:rsidRPr="007865B4">
          <w:rPr>
            <w:rStyle w:val="Hyperlink"/>
          </w:rPr>
          <w:t>6.3.1.</w:t>
        </w:r>
        <w:r w:rsidR="00EE40F8" w:rsidRPr="00941FE1">
          <w:rPr>
            <w:rFonts w:ascii="Calibri" w:hAnsi="Calibri"/>
            <w:noProof/>
            <w:sz w:val="22"/>
            <w:szCs w:val="22"/>
          </w:rPr>
          <w:tab/>
        </w:r>
        <w:r w:rsidR="00EE40F8" w:rsidRPr="007865B4">
          <w:rPr>
            <w:rStyle w:val="Hyperlink"/>
          </w:rPr>
          <w:t>createek</w:t>
        </w:r>
        <w:r w:rsidR="00EE40F8">
          <w:rPr>
            <w:noProof/>
            <w:webHidden/>
          </w:rPr>
          <w:tab/>
        </w:r>
        <w:r w:rsidR="00EE40F8">
          <w:rPr>
            <w:noProof/>
            <w:webHidden/>
          </w:rPr>
          <w:fldChar w:fldCharType="begin"/>
        </w:r>
        <w:r w:rsidR="00EE40F8">
          <w:rPr>
            <w:noProof/>
            <w:webHidden/>
          </w:rPr>
          <w:instrText xml:space="preserve"> PAGEREF _Toc35934261 \h </w:instrText>
        </w:r>
        <w:r w:rsidR="00EE40F8">
          <w:rPr>
            <w:noProof/>
            <w:webHidden/>
          </w:rPr>
        </w:r>
        <w:r w:rsidR="00EE40F8">
          <w:rPr>
            <w:noProof/>
            <w:webHidden/>
          </w:rPr>
          <w:fldChar w:fldCharType="separate"/>
        </w:r>
        <w:r w:rsidR="00EE40F8">
          <w:rPr>
            <w:noProof/>
            <w:webHidden/>
          </w:rPr>
          <w:t>26</w:t>
        </w:r>
        <w:r w:rsidR="00EE40F8">
          <w:rPr>
            <w:noProof/>
            <w:webHidden/>
          </w:rPr>
          <w:fldChar w:fldCharType="end"/>
        </w:r>
      </w:hyperlink>
    </w:p>
    <w:p w14:paraId="1E59F411" w14:textId="77777777" w:rsidR="00EE40F8" w:rsidRPr="00941FE1" w:rsidRDefault="00000000">
      <w:pPr>
        <w:pStyle w:val="TOC3"/>
        <w:tabs>
          <w:tab w:val="left" w:pos="1440"/>
          <w:tab w:val="right" w:leader="dot" w:pos="8630"/>
        </w:tabs>
        <w:rPr>
          <w:rFonts w:ascii="Calibri" w:hAnsi="Calibri"/>
          <w:noProof/>
          <w:sz w:val="22"/>
          <w:szCs w:val="22"/>
        </w:rPr>
      </w:pPr>
      <w:hyperlink w:anchor="_Toc35934262" w:history="1">
        <w:r w:rsidR="00EE40F8" w:rsidRPr="007865B4">
          <w:rPr>
            <w:rStyle w:val="Hyperlink"/>
          </w:rPr>
          <w:t>6.3.2.</w:t>
        </w:r>
        <w:r w:rsidR="00EE40F8" w:rsidRPr="00941FE1">
          <w:rPr>
            <w:rFonts w:ascii="Calibri" w:hAnsi="Calibri"/>
            <w:noProof/>
            <w:sz w:val="22"/>
            <w:szCs w:val="22"/>
          </w:rPr>
          <w:tab/>
        </w:r>
        <w:r w:rsidR="00EE40F8" w:rsidRPr="007865B4">
          <w:rPr>
            <w:rStyle w:val="Hyperlink"/>
          </w:rPr>
          <w:t>createekcert</w:t>
        </w:r>
        <w:r w:rsidR="00EE40F8">
          <w:rPr>
            <w:noProof/>
            <w:webHidden/>
          </w:rPr>
          <w:tab/>
        </w:r>
        <w:r w:rsidR="00EE40F8">
          <w:rPr>
            <w:noProof/>
            <w:webHidden/>
          </w:rPr>
          <w:fldChar w:fldCharType="begin"/>
        </w:r>
        <w:r w:rsidR="00EE40F8">
          <w:rPr>
            <w:noProof/>
            <w:webHidden/>
          </w:rPr>
          <w:instrText xml:space="preserve"> PAGEREF _Toc35934262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BF4FB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3" w:history="1">
        <w:r w:rsidR="00EE40F8" w:rsidRPr="007865B4">
          <w:rPr>
            <w:rStyle w:val="Hyperlink"/>
          </w:rPr>
          <w:t>6.3.3.</w:t>
        </w:r>
        <w:r w:rsidR="00EE40F8" w:rsidRPr="00941FE1">
          <w:rPr>
            <w:rFonts w:ascii="Calibri" w:hAnsi="Calibri"/>
            <w:noProof/>
            <w:sz w:val="22"/>
            <w:szCs w:val="22"/>
          </w:rPr>
          <w:tab/>
        </w:r>
        <w:r w:rsidR="00EE40F8" w:rsidRPr="007865B4">
          <w:rPr>
            <w:rStyle w:val="Hyperlink"/>
          </w:rPr>
          <w:t>tpm2pem</w:t>
        </w:r>
        <w:r w:rsidR="00EE40F8">
          <w:rPr>
            <w:noProof/>
            <w:webHidden/>
          </w:rPr>
          <w:tab/>
        </w:r>
        <w:r w:rsidR="00EE40F8">
          <w:rPr>
            <w:noProof/>
            <w:webHidden/>
          </w:rPr>
          <w:fldChar w:fldCharType="begin"/>
        </w:r>
        <w:r w:rsidR="00EE40F8">
          <w:rPr>
            <w:noProof/>
            <w:webHidden/>
          </w:rPr>
          <w:instrText xml:space="preserve"> PAGEREF _Toc35934263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04F26FF" w14:textId="77777777" w:rsidR="00EE40F8" w:rsidRPr="00941FE1" w:rsidRDefault="00000000">
      <w:pPr>
        <w:pStyle w:val="TOC2"/>
        <w:tabs>
          <w:tab w:val="left" w:pos="960"/>
          <w:tab w:val="right" w:leader="dot" w:pos="8630"/>
        </w:tabs>
        <w:rPr>
          <w:rFonts w:ascii="Calibri" w:hAnsi="Calibri"/>
          <w:noProof/>
          <w:sz w:val="22"/>
          <w:szCs w:val="22"/>
        </w:rPr>
      </w:pPr>
      <w:hyperlink w:anchor="_Toc35934264" w:history="1">
        <w:r w:rsidR="00EE40F8" w:rsidRPr="007865B4">
          <w:rPr>
            <w:rStyle w:val="Hyperlink"/>
          </w:rPr>
          <w:t>6.4.</w:t>
        </w:r>
        <w:r w:rsidR="00EE40F8" w:rsidRPr="00941FE1">
          <w:rPr>
            <w:rFonts w:ascii="Calibri" w:hAnsi="Calibri"/>
            <w:noProof/>
            <w:sz w:val="22"/>
            <w:szCs w:val="22"/>
          </w:rPr>
          <w:tab/>
        </w:r>
        <w:r w:rsidR="00EE40F8" w:rsidRPr="007865B4">
          <w:rPr>
            <w:rStyle w:val="Hyperlink"/>
          </w:rPr>
          <w:t>Event Logs</w:t>
        </w:r>
        <w:r w:rsidR="00EE40F8">
          <w:rPr>
            <w:noProof/>
            <w:webHidden/>
          </w:rPr>
          <w:tab/>
        </w:r>
        <w:r w:rsidR="00EE40F8">
          <w:rPr>
            <w:noProof/>
            <w:webHidden/>
          </w:rPr>
          <w:fldChar w:fldCharType="begin"/>
        </w:r>
        <w:r w:rsidR="00EE40F8">
          <w:rPr>
            <w:noProof/>
            <w:webHidden/>
          </w:rPr>
          <w:instrText xml:space="preserve"> PAGEREF _Toc35934264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7797A407" w14:textId="77777777" w:rsidR="00EE40F8" w:rsidRPr="00941FE1" w:rsidRDefault="00000000">
      <w:pPr>
        <w:pStyle w:val="TOC3"/>
        <w:tabs>
          <w:tab w:val="left" w:pos="1440"/>
          <w:tab w:val="right" w:leader="dot" w:pos="8630"/>
        </w:tabs>
        <w:rPr>
          <w:rFonts w:ascii="Calibri" w:hAnsi="Calibri"/>
          <w:noProof/>
          <w:sz w:val="22"/>
          <w:szCs w:val="22"/>
        </w:rPr>
      </w:pPr>
      <w:hyperlink w:anchor="_Toc35934265" w:history="1">
        <w:r w:rsidR="00EE40F8" w:rsidRPr="007865B4">
          <w:rPr>
            <w:rStyle w:val="Hyperlink"/>
          </w:rPr>
          <w:t>6.4.1.</w:t>
        </w:r>
        <w:r w:rsidR="00EE40F8" w:rsidRPr="00941FE1">
          <w:rPr>
            <w:rFonts w:ascii="Calibri" w:hAnsi="Calibri"/>
            <w:noProof/>
            <w:sz w:val="22"/>
            <w:szCs w:val="22"/>
          </w:rPr>
          <w:tab/>
        </w:r>
        <w:r w:rsidR="00EE40F8" w:rsidRPr="007865B4">
          <w:rPr>
            <w:rStyle w:val="Hyperlink"/>
          </w:rPr>
          <w:t>eventextend</w:t>
        </w:r>
        <w:r w:rsidR="00EE40F8">
          <w:rPr>
            <w:noProof/>
            <w:webHidden/>
          </w:rPr>
          <w:tab/>
        </w:r>
        <w:r w:rsidR="00EE40F8">
          <w:rPr>
            <w:noProof/>
            <w:webHidden/>
          </w:rPr>
          <w:fldChar w:fldCharType="begin"/>
        </w:r>
        <w:r w:rsidR="00EE40F8">
          <w:rPr>
            <w:noProof/>
            <w:webHidden/>
          </w:rPr>
          <w:instrText xml:space="preserve"> PAGEREF _Toc35934265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0F7CA4DF" w14:textId="77777777" w:rsidR="00EE40F8" w:rsidRPr="00941FE1" w:rsidRDefault="00000000">
      <w:pPr>
        <w:pStyle w:val="TOC3"/>
        <w:tabs>
          <w:tab w:val="left" w:pos="1440"/>
          <w:tab w:val="right" w:leader="dot" w:pos="8630"/>
        </w:tabs>
        <w:rPr>
          <w:rFonts w:ascii="Calibri" w:hAnsi="Calibri"/>
          <w:noProof/>
          <w:sz w:val="22"/>
          <w:szCs w:val="22"/>
        </w:rPr>
      </w:pPr>
      <w:hyperlink w:anchor="_Toc35934266" w:history="1">
        <w:r w:rsidR="00EE40F8" w:rsidRPr="007865B4">
          <w:rPr>
            <w:rStyle w:val="Hyperlink"/>
          </w:rPr>
          <w:t>6.4.2.</w:t>
        </w:r>
        <w:r w:rsidR="00EE40F8" w:rsidRPr="00941FE1">
          <w:rPr>
            <w:rFonts w:ascii="Calibri" w:hAnsi="Calibri"/>
            <w:noProof/>
            <w:sz w:val="22"/>
            <w:szCs w:val="22"/>
          </w:rPr>
          <w:tab/>
        </w:r>
        <w:r w:rsidR="00EE40F8" w:rsidRPr="007865B4">
          <w:rPr>
            <w:rStyle w:val="Hyperlink"/>
          </w:rPr>
          <w:t>imaextend</w:t>
        </w:r>
        <w:r w:rsidR="00EE40F8">
          <w:rPr>
            <w:noProof/>
            <w:webHidden/>
          </w:rPr>
          <w:tab/>
        </w:r>
        <w:r w:rsidR="00EE40F8">
          <w:rPr>
            <w:noProof/>
            <w:webHidden/>
          </w:rPr>
          <w:fldChar w:fldCharType="begin"/>
        </w:r>
        <w:r w:rsidR="00EE40F8">
          <w:rPr>
            <w:noProof/>
            <w:webHidden/>
          </w:rPr>
          <w:instrText xml:space="preserve"> PAGEREF _Toc35934266 \h </w:instrText>
        </w:r>
        <w:r w:rsidR="00EE40F8">
          <w:rPr>
            <w:noProof/>
            <w:webHidden/>
          </w:rPr>
        </w:r>
        <w:r w:rsidR="00EE40F8">
          <w:rPr>
            <w:noProof/>
            <w:webHidden/>
          </w:rPr>
          <w:fldChar w:fldCharType="separate"/>
        </w:r>
        <w:r w:rsidR="00EE40F8">
          <w:rPr>
            <w:noProof/>
            <w:webHidden/>
          </w:rPr>
          <w:t>27</w:t>
        </w:r>
        <w:r w:rsidR="00EE40F8">
          <w:rPr>
            <w:noProof/>
            <w:webHidden/>
          </w:rPr>
          <w:fldChar w:fldCharType="end"/>
        </w:r>
      </w:hyperlink>
    </w:p>
    <w:p w14:paraId="3BCDB855" w14:textId="77777777" w:rsidR="00EE40F8" w:rsidRPr="00941FE1" w:rsidRDefault="00000000">
      <w:pPr>
        <w:pStyle w:val="TOC1"/>
        <w:rPr>
          <w:rFonts w:ascii="Calibri" w:hAnsi="Calibri"/>
          <w:b w:val="0"/>
          <w:noProof/>
          <w:sz w:val="22"/>
          <w:szCs w:val="22"/>
          <w:lang w:val="en-US"/>
        </w:rPr>
      </w:pPr>
      <w:hyperlink w:anchor="_Toc35934267" w:history="1">
        <w:r w:rsidR="00EE40F8" w:rsidRPr="007865B4">
          <w:rPr>
            <w:rStyle w:val="Hyperlink"/>
            <w:spacing w:val="8"/>
          </w:rPr>
          <w:t>7.</w:t>
        </w:r>
        <w:r w:rsidR="00EE40F8" w:rsidRPr="00941FE1">
          <w:rPr>
            <w:rFonts w:ascii="Calibri" w:hAnsi="Calibri"/>
            <w:b w:val="0"/>
            <w:noProof/>
            <w:sz w:val="22"/>
            <w:szCs w:val="22"/>
            <w:lang w:val="en-US"/>
          </w:rPr>
          <w:tab/>
        </w:r>
        <w:r w:rsidR="00EE40F8" w:rsidRPr="007865B4">
          <w:rPr>
            <w:rStyle w:val="Hyperlink"/>
            <w:spacing w:val="8"/>
          </w:rPr>
          <w:t>Build</w:t>
        </w:r>
        <w:r w:rsidR="00EE40F8">
          <w:rPr>
            <w:noProof/>
            <w:webHidden/>
          </w:rPr>
          <w:tab/>
        </w:r>
        <w:r w:rsidR="00EE40F8">
          <w:rPr>
            <w:noProof/>
            <w:webHidden/>
          </w:rPr>
          <w:fldChar w:fldCharType="begin"/>
        </w:r>
        <w:r w:rsidR="00EE40F8">
          <w:rPr>
            <w:noProof/>
            <w:webHidden/>
          </w:rPr>
          <w:instrText xml:space="preserve"> PAGEREF _Toc35934267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E256CFE" w14:textId="77777777" w:rsidR="00EE40F8" w:rsidRPr="00941FE1" w:rsidRDefault="00000000">
      <w:pPr>
        <w:pStyle w:val="TOC2"/>
        <w:tabs>
          <w:tab w:val="left" w:pos="960"/>
          <w:tab w:val="right" w:leader="dot" w:pos="8630"/>
        </w:tabs>
        <w:rPr>
          <w:rFonts w:ascii="Calibri" w:hAnsi="Calibri"/>
          <w:noProof/>
          <w:sz w:val="22"/>
          <w:szCs w:val="22"/>
        </w:rPr>
      </w:pPr>
      <w:hyperlink w:anchor="_Toc35934268" w:history="1">
        <w:r w:rsidR="00EE40F8" w:rsidRPr="007865B4">
          <w:rPr>
            <w:rStyle w:val="Hyperlink"/>
          </w:rPr>
          <w:t>7.1.</w:t>
        </w:r>
        <w:r w:rsidR="00EE40F8" w:rsidRPr="00941FE1">
          <w:rPr>
            <w:rFonts w:ascii="Calibri" w:hAnsi="Calibri"/>
            <w:noProof/>
            <w:sz w:val="22"/>
            <w:szCs w:val="22"/>
          </w:rPr>
          <w:tab/>
        </w:r>
        <w:r w:rsidR="00EE40F8" w:rsidRPr="007865B4">
          <w:rPr>
            <w:rStyle w:val="Hyperlink"/>
          </w:rPr>
          <w:t>Build Options</w:t>
        </w:r>
        <w:r w:rsidR="00EE40F8">
          <w:rPr>
            <w:noProof/>
            <w:webHidden/>
          </w:rPr>
          <w:tab/>
        </w:r>
        <w:r w:rsidR="00EE40F8">
          <w:rPr>
            <w:noProof/>
            <w:webHidden/>
          </w:rPr>
          <w:fldChar w:fldCharType="begin"/>
        </w:r>
        <w:r w:rsidR="00EE40F8">
          <w:rPr>
            <w:noProof/>
            <w:webHidden/>
          </w:rPr>
          <w:instrText xml:space="preserve"> PAGEREF _Toc35934268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5CD33D7D" w14:textId="77777777" w:rsidR="00EE40F8" w:rsidRPr="00941FE1" w:rsidRDefault="00000000">
      <w:pPr>
        <w:pStyle w:val="TOC3"/>
        <w:tabs>
          <w:tab w:val="left" w:pos="1440"/>
          <w:tab w:val="right" w:leader="dot" w:pos="8630"/>
        </w:tabs>
        <w:rPr>
          <w:rFonts w:ascii="Calibri" w:hAnsi="Calibri"/>
          <w:noProof/>
          <w:sz w:val="22"/>
          <w:szCs w:val="22"/>
        </w:rPr>
      </w:pPr>
      <w:hyperlink w:anchor="_Toc35934269" w:history="1">
        <w:r w:rsidR="00EE40F8" w:rsidRPr="007865B4">
          <w:rPr>
            <w:rStyle w:val="Hyperlink"/>
          </w:rPr>
          <w:t>7.1.1.</w:t>
        </w:r>
        <w:r w:rsidR="00EE40F8" w:rsidRPr="00941FE1">
          <w:rPr>
            <w:rFonts w:ascii="Calibri" w:hAnsi="Calibri"/>
            <w:noProof/>
            <w:sz w:val="22"/>
            <w:szCs w:val="22"/>
          </w:rPr>
          <w:tab/>
        </w:r>
        <w:r w:rsidR="00EE40F8" w:rsidRPr="007865B4">
          <w:rPr>
            <w:rStyle w:val="Hyperlink"/>
          </w:rPr>
          <w:t>TPM_TPM20 and TPM_TPM12</w:t>
        </w:r>
        <w:r w:rsidR="00EE40F8">
          <w:rPr>
            <w:noProof/>
            <w:webHidden/>
          </w:rPr>
          <w:tab/>
        </w:r>
        <w:r w:rsidR="00EE40F8">
          <w:rPr>
            <w:noProof/>
            <w:webHidden/>
          </w:rPr>
          <w:fldChar w:fldCharType="begin"/>
        </w:r>
        <w:r w:rsidR="00EE40F8">
          <w:rPr>
            <w:noProof/>
            <w:webHidden/>
          </w:rPr>
          <w:instrText xml:space="preserve"> PAGEREF _Toc35934269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2EEACFDC" w14:textId="77777777" w:rsidR="00EE40F8" w:rsidRPr="00941FE1" w:rsidRDefault="00000000">
      <w:pPr>
        <w:pStyle w:val="TOC3"/>
        <w:tabs>
          <w:tab w:val="left" w:pos="1440"/>
          <w:tab w:val="right" w:leader="dot" w:pos="8630"/>
        </w:tabs>
        <w:rPr>
          <w:rFonts w:ascii="Calibri" w:hAnsi="Calibri"/>
          <w:noProof/>
          <w:sz w:val="22"/>
          <w:szCs w:val="22"/>
        </w:rPr>
      </w:pPr>
      <w:hyperlink w:anchor="_Toc35934270" w:history="1">
        <w:r w:rsidR="00EE40F8" w:rsidRPr="007865B4">
          <w:rPr>
            <w:rStyle w:val="Hyperlink"/>
          </w:rPr>
          <w:t>7.1.2.</w:t>
        </w:r>
        <w:r w:rsidR="00EE40F8" w:rsidRPr="00941FE1">
          <w:rPr>
            <w:rFonts w:ascii="Calibri" w:hAnsi="Calibri"/>
            <w:noProof/>
            <w:sz w:val="22"/>
            <w:szCs w:val="22"/>
          </w:rPr>
          <w:tab/>
        </w:r>
        <w:r w:rsidR="00EE40F8" w:rsidRPr="007865B4">
          <w:rPr>
            <w:rStyle w:val="Hyperlink"/>
          </w:rPr>
          <w:t>TPM_POSIX or TPM_WINDOWS</w:t>
        </w:r>
        <w:r w:rsidR="00EE40F8">
          <w:rPr>
            <w:noProof/>
            <w:webHidden/>
          </w:rPr>
          <w:tab/>
        </w:r>
        <w:r w:rsidR="00EE40F8">
          <w:rPr>
            <w:noProof/>
            <w:webHidden/>
          </w:rPr>
          <w:fldChar w:fldCharType="begin"/>
        </w:r>
        <w:r w:rsidR="00EE40F8">
          <w:rPr>
            <w:noProof/>
            <w:webHidden/>
          </w:rPr>
          <w:instrText xml:space="preserve"> PAGEREF _Toc35934270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0134F089" w14:textId="77777777" w:rsidR="00EE40F8" w:rsidRPr="00941FE1" w:rsidRDefault="00000000">
      <w:pPr>
        <w:pStyle w:val="TOC3"/>
        <w:tabs>
          <w:tab w:val="left" w:pos="1440"/>
          <w:tab w:val="right" w:leader="dot" w:pos="8630"/>
        </w:tabs>
        <w:rPr>
          <w:rFonts w:ascii="Calibri" w:hAnsi="Calibri"/>
          <w:noProof/>
          <w:sz w:val="22"/>
          <w:szCs w:val="22"/>
        </w:rPr>
      </w:pPr>
      <w:hyperlink w:anchor="_Toc35934271" w:history="1">
        <w:r w:rsidR="00EE40F8" w:rsidRPr="007865B4">
          <w:rPr>
            <w:rStyle w:val="Hyperlink"/>
          </w:rPr>
          <w:t>7.1.3.</w:t>
        </w:r>
        <w:r w:rsidR="00EE40F8" w:rsidRPr="00941FE1">
          <w:rPr>
            <w:rFonts w:ascii="Calibri" w:hAnsi="Calibri"/>
            <w:noProof/>
            <w:sz w:val="22"/>
            <w:szCs w:val="22"/>
          </w:rPr>
          <w:tab/>
        </w:r>
        <w:r w:rsidR="00EE40F8" w:rsidRPr="007865B4">
          <w:rPr>
            <w:rStyle w:val="Hyperlink"/>
          </w:rPr>
          <w:t>TPM_WINDOWS_TBSI</w:t>
        </w:r>
        <w:r w:rsidR="00EE40F8">
          <w:rPr>
            <w:noProof/>
            <w:webHidden/>
          </w:rPr>
          <w:tab/>
        </w:r>
        <w:r w:rsidR="00EE40F8">
          <w:rPr>
            <w:noProof/>
            <w:webHidden/>
          </w:rPr>
          <w:fldChar w:fldCharType="begin"/>
        </w:r>
        <w:r w:rsidR="00EE40F8">
          <w:rPr>
            <w:noProof/>
            <w:webHidden/>
          </w:rPr>
          <w:instrText xml:space="preserve"> PAGEREF _Toc35934271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66FC616D" w14:textId="77777777" w:rsidR="00EE40F8" w:rsidRPr="00941FE1" w:rsidRDefault="00000000">
      <w:pPr>
        <w:pStyle w:val="TOC3"/>
        <w:tabs>
          <w:tab w:val="left" w:pos="1440"/>
          <w:tab w:val="right" w:leader="dot" w:pos="8630"/>
        </w:tabs>
        <w:rPr>
          <w:rFonts w:ascii="Calibri" w:hAnsi="Calibri"/>
          <w:noProof/>
          <w:sz w:val="22"/>
          <w:szCs w:val="22"/>
        </w:rPr>
      </w:pPr>
      <w:hyperlink w:anchor="_Toc35934278" w:history="1">
        <w:r w:rsidR="00EE40F8" w:rsidRPr="007865B4">
          <w:rPr>
            <w:rStyle w:val="Hyperlink"/>
          </w:rPr>
          <w:t>7.1.4.</w:t>
        </w:r>
        <w:r w:rsidR="00EE40F8" w:rsidRPr="00941FE1">
          <w:rPr>
            <w:rFonts w:ascii="Calibri" w:hAnsi="Calibri"/>
            <w:noProof/>
            <w:sz w:val="22"/>
            <w:szCs w:val="22"/>
          </w:rPr>
          <w:tab/>
        </w:r>
        <w:r w:rsidR="00EE40F8" w:rsidRPr="007865B4">
          <w:rPr>
            <w:rStyle w:val="Hyperlink"/>
          </w:rPr>
          <w:t>TPM_TSS_NOFILE</w:t>
        </w:r>
        <w:r w:rsidR="00EE40F8">
          <w:rPr>
            <w:noProof/>
            <w:webHidden/>
          </w:rPr>
          <w:tab/>
        </w:r>
        <w:r w:rsidR="00EE40F8">
          <w:rPr>
            <w:noProof/>
            <w:webHidden/>
          </w:rPr>
          <w:fldChar w:fldCharType="begin"/>
        </w:r>
        <w:r w:rsidR="00EE40F8">
          <w:rPr>
            <w:noProof/>
            <w:webHidden/>
          </w:rPr>
          <w:instrText xml:space="preserve"> PAGEREF _Toc35934278 \h </w:instrText>
        </w:r>
        <w:r w:rsidR="00EE40F8">
          <w:rPr>
            <w:noProof/>
            <w:webHidden/>
          </w:rPr>
        </w:r>
        <w:r w:rsidR="00EE40F8">
          <w:rPr>
            <w:noProof/>
            <w:webHidden/>
          </w:rPr>
          <w:fldChar w:fldCharType="separate"/>
        </w:r>
        <w:r w:rsidR="00EE40F8">
          <w:rPr>
            <w:noProof/>
            <w:webHidden/>
          </w:rPr>
          <w:t>28</w:t>
        </w:r>
        <w:r w:rsidR="00EE40F8">
          <w:rPr>
            <w:noProof/>
            <w:webHidden/>
          </w:rPr>
          <w:fldChar w:fldCharType="end"/>
        </w:r>
      </w:hyperlink>
    </w:p>
    <w:p w14:paraId="7B329280" w14:textId="77777777" w:rsidR="00EE40F8" w:rsidRPr="00941FE1" w:rsidRDefault="00000000">
      <w:pPr>
        <w:pStyle w:val="TOC3"/>
        <w:tabs>
          <w:tab w:val="left" w:pos="1440"/>
          <w:tab w:val="right" w:leader="dot" w:pos="8630"/>
        </w:tabs>
        <w:rPr>
          <w:rFonts w:ascii="Calibri" w:hAnsi="Calibri"/>
          <w:noProof/>
          <w:sz w:val="22"/>
          <w:szCs w:val="22"/>
        </w:rPr>
      </w:pPr>
      <w:hyperlink w:anchor="_Toc35934279" w:history="1">
        <w:r w:rsidR="00EE40F8" w:rsidRPr="007865B4">
          <w:rPr>
            <w:rStyle w:val="Hyperlink"/>
          </w:rPr>
          <w:t>7.1.5.</w:t>
        </w:r>
        <w:r w:rsidR="00EE40F8" w:rsidRPr="00941FE1">
          <w:rPr>
            <w:rFonts w:ascii="Calibri" w:hAnsi="Calibri"/>
            <w:noProof/>
            <w:sz w:val="22"/>
            <w:szCs w:val="22"/>
          </w:rPr>
          <w:tab/>
        </w:r>
        <w:r w:rsidR="00EE40F8" w:rsidRPr="007865B4">
          <w:rPr>
            <w:rStyle w:val="Hyperlink"/>
          </w:rPr>
          <w:t>TPM_TSS_NOCRYPTO</w:t>
        </w:r>
        <w:r w:rsidR="00EE40F8">
          <w:rPr>
            <w:noProof/>
            <w:webHidden/>
          </w:rPr>
          <w:tab/>
        </w:r>
        <w:r w:rsidR="00EE40F8">
          <w:rPr>
            <w:noProof/>
            <w:webHidden/>
          </w:rPr>
          <w:fldChar w:fldCharType="begin"/>
        </w:r>
        <w:r w:rsidR="00EE40F8">
          <w:rPr>
            <w:noProof/>
            <w:webHidden/>
          </w:rPr>
          <w:instrText xml:space="preserve"> PAGEREF _Toc35934279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E2B2020" w14:textId="77777777" w:rsidR="00EE40F8" w:rsidRPr="00941FE1" w:rsidRDefault="00000000">
      <w:pPr>
        <w:pStyle w:val="TOC3"/>
        <w:tabs>
          <w:tab w:val="left" w:pos="1440"/>
          <w:tab w:val="right" w:leader="dot" w:pos="8630"/>
        </w:tabs>
        <w:rPr>
          <w:rFonts w:ascii="Calibri" w:hAnsi="Calibri"/>
          <w:noProof/>
          <w:sz w:val="22"/>
          <w:szCs w:val="22"/>
        </w:rPr>
      </w:pPr>
      <w:hyperlink w:anchor="_Toc35934280" w:history="1">
        <w:r w:rsidR="00EE40F8" w:rsidRPr="007865B4">
          <w:rPr>
            <w:rStyle w:val="Hyperlink"/>
          </w:rPr>
          <w:t>7.1.6.</w:t>
        </w:r>
        <w:r w:rsidR="00EE40F8" w:rsidRPr="00941FE1">
          <w:rPr>
            <w:rFonts w:ascii="Calibri" w:hAnsi="Calibri"/>
            <w:noProof/>
            <w:sz w:val="22"/>
            <w:szCs w:val="22"/>
          </w:rPr>
          <w:tab/>
        </w:r>
        <w:r w:rsidR="00EE40F8" w:rsidRPr="007865B4">
          <w:rPr>
            <w:rStyle w:val="Hyperlink"/>
          </w:rPr>
          <w:t>TPM_TSS_NO_PRINT</w:t>
        </w:r>
        <w:r w:rsidR="00EE40F8">
          <w:rPr>
            <w:noProof/>
            <w:webHidden/>
          </w:rPr>
          <w:tab/>
        </w:r>
        <w:r w:rsidR="00EE40F8">
          <w:rPr>
            <w:noProof/>
            <w:webHidden/>
          </w:rPr>
          <w:fldChar w:fldCharType="begin"/>
        </w:r>
        <w:r w:rsidR="00EE40F8">
          <w:rPr>
            <w:noProof/>
            <w:webHidden/>
          </w:rPr>
          <w:instrText xml:space="preserve"> PAGEREF _Toc35934280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77C4D8F" w14:textId="77777777" w:rsidR="00EE40F8" w:rsidRPr="00941FE1" w:rsidRDefault="00000000">
      <w:pPr>
        <w:pStyle w:val="TOC3"/>
        <w:tabs>
          <w:tab w:val="left" w:pos="1440"/>
          <w:tab w:val="right" w:leader="dot" w:pos="8630"/>
        </w:tabs>
        <w:rPr>
          <w:rFonts w:ascii="Calibri" w:hAnsi="Calibri"/>
          <w:noProof/>
          <w:sz w:val="22"/>
          <w:szCs w:val="22"/>
        </w:rPr>
      </w:pPr>
      <w:hyperlink w:anchor="_Toc35934281" w:history="1">
        <w:r w:rsidR="00EE40F8" w:rsidRPr="007865B4">
          <w:rPr>
            <w:rStyle w:val="Hyperlink"/>
          </w:rPr>
          <w:t>7.1.7.</w:t>
        </w:r>
        <w:r w:rsidR="00EE40F8" w:rsidRPr="00941FE1">
          <w:rPr>
            <w:rFonts w:ascii="Calibri" w:hAnsi="Calibri"/>
            <w:noProof/>
            <w:sz w:val="22"/>
            <w:szCs w:val="22"/>
          </w:rPr>
          <w:tab/>
        </w:r>
        <w:r w:rsidR="00EE40F8" w:rsidRPr="007865B4">
          <w:rPr>
            <w:rStyle w:val="Hyperlink"/>
          </w:rPr>
          <w:t>TPM_TSS_NOECC</w:t>
        </w:r>
        <w:r w:rsidR="00EE40F8">
          <w:rPr>
            <w:noProof/>
            <w:webHidden/>
          </w:rPr>
          <w:tab/>
        </w:r>
        <w:r w:rsidR="00EE40F8">
          <w:rPr>
            <w:noProof/>
            <w:webHidden/>
          </w:rPr>
          <w:fldChar w:fldCharType="begin"/>
        </w:r>
        <w:r w:rsidR="00EE40F8">
          <w:rPr>
            <w:noProof/>
            <w:webHidden/>
          </w:rPr>
          <w:instrText xml:space="preserve"> PAGEREF _Toc35934281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6B829F0" w14:textId="77777777" w:rsidR="00EE40F8" w:rsidRPr="00941FE1" w:rsidRDefault="00000000">
      <w:pPr>
        <w:pStyle w:val="TOC3"/>
        <w:tabs>
          <w:tab w:val="left" w:pos="1440"/>
          <w:tab w:val="right" w:leader="dot" w:pos="8630"/>
        </w:tabs>
        <w:rPr>
          <w:rFonts w:ascii="Calibri" w:hAnsi="Calibri"/>
          <w:noProof/>
          <w:sz w:val="22"/>
          <w:szCs w:val="22"/>
        </w:rPr>
      </w:pPr>
      <w:hyperlink w:anchor="_Toc35934282" w:history="1">
        <w:r w:rsidR="00EE40F8" w:rsidRPr="007865B4">
          <w:rPr>
            <w:rStyle w:val="Hyperlink"/>
          </w:rPr>
          <w:t>7.1.8.</w:t>
        </w:r>
        <w:r w:rsidR="00EE40F8" w:rsidRPr="00941FE1">
          <w:rPr>
            <w:rFonts w:ascii="Calibri" w:hAnsi="Calibri"/>
            <w:noProof/>
            <w:sz w:val="22"/>
            <w:szCs w:val="22"/>
          </w:rPr>
          <w:tab/>
        </w:r>
        <w:r w:rsidR="00EE40F8" w:rsidRPr="007865B4">
          <w:rPr>
            <w:rStyle w:val="Hyperlink"/>
          </w:rPr>
          <w:t>TPM_TSS_NORSA</w:t>
        </w:r>
        <w:r w:rsidR="00EE40F8">
          <w:rPr>
            <w:noProof/>
            <w:webHidden/>
          </w:rPr>
          <w:tab/>
        </w:r>
        <w:r w:rsidR="00EE40F8">
          <w:rPr>
            <w:noProof/>
            <w:webHidden/>
          </w:rPr>
          <w:fldChar w:fldCharType="begin"/>
        </w:r>
        <w:r w:rsidR="00EE40F8">
          <w:rPr>
            <w:noProof/>
            <w:webHidden/>
          </w:rPr>
          <w:instrText xml:space="preserve"> PAGEREF _Toc35934282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522D9E80" w14:textId="77777777" w:rsidR="00EE40F8" w:rsidRPr="00941FE1" w:rsidRDefault="00000000">
      <w:pPr>
        <w:pStyle w:val="TOC3"/>
        <w:tabs>
          <w:tab w:val="left" w:pos="1440"/>
          <w:tab w:val="right" w:leader="dot" w:pos="8630"/>
        </w:tabs>
        <w:rPr>
          <w:rFonts w:ascii="Calibri" w:hAnsi="Calibri"/>
          <w:noProof/>
          <w:sz w:val="22"/>
          <w:szCs w:val="22"/>
        </w:rPr>
      </w:pPr>
      <w:hyperlink w:anchor="_Toc35934283" w:history="1">
        <w:r w:rsidR="00EE40F8" w:rsidRPr="007865B4">
          <w:rPr>
            <w:rStyle w:val="Hyperlink"/>
          </w:rPr>
          <w:t>7.1.9.</w:t>
        </w:r>
        <w:r w:rsidR="00EE40F8" w:rsidRPr="00941FE1">
          <w:rPr>
            <w:rFonts w:ascii="Calibri" w:hAnsi="Calibri"/>
            <w:noProof/>
            <w:sz w:val="22"/>
            <w:szCs w:val="22"/>
          </w:rPr>
          <w:tab/>
        </w:r>
        <w:r w:rsidR="00EE40F8" w:rsidRPr="007865B4">
          <w:rPr>
            <w:rStyle w:val="Hyperlink"/>
          </w:rPr>
          <w:t>TPM_TSS_NOENV</w:t>
        </w:r>
        <w:r w:rsidR="00EE40F8">
          <w:rPr>
            <w:noProof/>
            <w:webHidden/>
          </w:rPr>
          <w:tab/>
        </w:r>
        <w:r w:rsidR="00EE40F8">
          <w:rPr>
            <w:noProof/>
            <w:webHidden/>
          </w:rPr>
          <w:fldChar w:fldCharType="begin"/>
        </w:r>
        <w:r w:rsidR="00EE40F8">
          <w:rPr>
            <w:noProof/>
            <w:webHidden/>
          </w:rPr>
          <w:instrText xml:space="preserve"> PAGEREF _Toc35934283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3B2664D3" w14:textId="77777777" w:rsidR="00EE40F8" w:rsidRPr="00941FE1" w:rsidRDefault="00000000">
      <w:pPr>
        <w:pStyle w:val="TOC3"/>
        <w:tabs>
          <w:tab w:val="left" w:pos="1440"/>
          <w:tab w:val="right" w:leader="dot" w:pos="8630"/>
        </w:tabs>
        <w:rPr>
          <w:rFonts w:ascii="Calibri" w:hAnsi="Calibri"/>
          <w:noProof/>
          <w:sz w:val="22"/>
          <w:szCs w:val="22"/>
        </w:rPr>
      </w:pPr>
      <w:hyperlink w:anchor="_Toc35934286" w:history="1">
        <w:r w:rsidR="00EE40F8" w:rsidRPr="007865B4">
          <w:rPr>
            <w:rStyle w:val="Hyperlink"/>
          </w:rPr>
          <w:t>7.1.10.</w:t>
        </w:r>
        <w:r w:rsidR="00EE40F8" w:rsidRPr="00941FE1">
          <w:rPr>
            <w:rFonts w:ascii="Calibri" w:hAnsi="Calibri"/>
            <w:noProof/>
            <w:sz w:val="22"/>
            <w:szCs w:val="22"/>
          </w:rPr>
          <w:tab/>
        </w:r>
        <w:r w:rsidR="00EE40F8" w:rsidRPr="007865B4">
          <w:rPr>
            <w:rStyle w:val="Hyperlink"/>
          </w:rPr>
          <w:t>TPM_NOSOCKET</w:t>
        </w:r>
        <w:r w:rsidR="00EE40F8">
          <w:rPr>
            <w:noProof/>
            <w:webHidden/>
          </w:rPr>
          <w:tab/>
        </w:r>
        <w:r w:rsidR="00EE40F8">
          <w:rPr>
            <w:noProof/>
            <w:webHidden/>
          </w:rPr>
          <w:fldChar w:fldCharType="begin"/>
        </w:r>
        <w:r w:rsidR="00EE40F8">
          <w:rPr>
            <w:noProof/>
            <w:webHidden/>
          </w:rPr>
          <w:instrText xml:space="preserve"> PAGEREF _Toc35934286 \h </w:instrText>
        </w:r>
        <w:r w:rsidR="00EE40F8">
          <w:rPr>
            <w:noProof/>
            <w:webHidden/>
          </w:rPr>
        </w:r>
        <w:r w:rsidR="00EE40F8">
          <w:rPr>
            <w:noProof/>
            <w:webHidden/>
          </w:rPr>
          <w:fldChar w:fldCharType="separate"/>
        </w:r>
        <w:r w:rsidR="00EE40F8">
          <w:rPr>
            <w:noProof/>
            <w:webHidden/>
          </w:rPr>
          <w:t>29</w:t>
        </w:r>
        <w:r w:rsidR="00EE40F8">
          <w:rPr>
            <w:noProof/>
            <w:webHidden/>
          </w:rPr>
          <w:fldChar w:fldCharType="end"/>
        </w:r>
      </w:hyperlink>
    </w:p>
    <w:p w14:paraId="4AF6C1B4" w14:textId="77777777" w:rsidR="00EE40F8" w:rsidRPr="00941FE1" w:rsidRDefault="00000000">
      <w:pPr>
        <w:pStyle w:val="TOC3"/>
        <w:tabs>
          <w:tab w:val="left" w:pos="1440"/>
          <w:tab w:val="right" w:leader="dot" w:pos="8630"/>
        </w:tabs>
        <w:rPr>
          <w:rFonts w:ascii="Calibri" w:hAnsi="Calibri"/>
          <w:noProof/>
          <w:sz w:val="22"/>
          <w:szCs w:val="22"/>
        </w:rPr>
      </w:pPr>
      <w:hyperlink w:anchor="_Toc35934287" w:history="1">
        <w:r w:rsidR="00EE40F8" w:rsidRPr="007865B4">
          <w:rPr>
            <w:rStyle w:val="Hyperlink"/>
          </w:rPr>
          <w:t>7.1.11.</w:t>
        </w:r>
        <w:r w:rsidR="00EE40F8" w:rsidRPr="00941FE1">
          <w:rPr>
            <w:rFonts w:ascii="Calibri" w:hAnsi="Calibri"/>
            <w:noProof/>
            <w:sz w:val="22"/>
            <w:szCs w:val="22"/>
          </w:rPr>
          <w:tab/>
        </w:r>
        <w:r w:rsidR="00EE40F8" w:rsidRPr="007865B4">
          <w:rPr>
            <w:rStyle w:val="Hyperlink"/>
          </w:rPr>
          <w:t>TPM_TSS_NOCMDCHECK</w:t>
        </w:r>
        <w:r w:rsidR="00EE40F8">
          <w:rPr>
            <w:noProof/>
            <w:webHidden/>
          </w:rPr>
          <w:tab/>
        </w:r>
        <w:r w:rsidR="00EE40F8">
          <w:rPr>
            <w:noProof/>
            <w:webHidden/>
          </w:rPr>
          <w:fldChar w:fldCharType="begin"/>
        </w:r>
        <w:r w:rsidR="00EE40F8">
          <w:rPr>
            <w:noProof/>
            <w:webHidden/>
          </w:rPr>
          <w:instrText xml:space="preserve"> PAGEREF _Toc35934287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7771E211" w14:textId="77777777" w:rsidR="00EE40F8" w:rsidRPr="00941FE1" w:rsidRDefault="00000000">
      <w:pPr>
        <w:pStyle w:val="TOC3"/>
        <w:tabs>
          <w:tab w:val="left" w:pos="1440"/>
          <w:tab w:val="right" w:leader="dot" w:pos="8630"/>
        </w:tabs>
        <w:rPr>
          <w:rFonts w:ascii="Calibri" w:hAnsi="Calibri"/>
          <w:noProof/>
          <w:sz w:val="22"/>
          <w:szCs w:val="22"/>
        </w:rPr>
      </w:pPr>
      <w:hyperlink w:anchor="_Toc35934288" w:history="1">
        <w:r w:rsidR="00EE40F8" w:rsidRPr="007865B4">
          <w:rPr>
            <w:rStyle w:val="Hyperlink"/>
          </w:rPr>
          <w:t>7.1.12.</w:t>
        </w:r>
        <w:r w:rsidR="00EE40F8" w:rsidRPr="00941FE1">
          <w:rPr>
            <w:rFonts w:ascii="Calibri" w:hAnsi="Calibri"/>
            <w:noProof/>
            <w:sz w:val="22"/>
            <w:szCs w:val="22"/>
          </w:rPr>
          <w:tab/>
        </w:r>
        <w:r w:rsidR="00EE40F8" w:rsidRPr="007865B4">
          <w:rPr>
            <w:rStyle w:val="Hyperlink"/>
          </w:rPr>
          <w:t>TPM_TSS_NODEPRECATED</w:t>
        </w:r>
        <w:r w:rsidR="00EE40F8">
          <w:rPr>
            <w:noProof/>
            <w:webHidden/>
          </w:rPr>
          <w:tab/>
        </w:r>
        <w:r w:rsidR="00EE40F8">
          <w:rPr>
            <w:noProof/>
            <w:webHidden/>
          </w:rPr>
          <w:fldChar w:fldCharType="begin"/>
        </w:r>
        <w:r w:rsidR="00EE40F8">
          <w:rPr>
            <w:noProof/>
            <w:webHidden/>
          </w:rPr>
          <w:instrText xml:space="preserve"> PAGEREF _Toc35934288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66FA918C" w14:textId="77777777" w:rsidR="00EE40F8" w:rsidRPr="00941FE1" w:rsidRDefault="00000000">
      <w:pPr>
        <w:pStyle w:val="TOC3"/>
        <w:tabs>
          <w:tab w:val="left" w:pos="1440"/>
          <w:tab w:val="right" w:leader="dot" w:pos="8630"/>
        </w:tabs>
        <w:rPr>
          <w:rFonts w:ascii="Calibri" w:hAnsi="Calibri"/>
          <w:noProof/>
          <w:sz w:val="22"/>
          <w:szCs w:val="22"/>
        </w:rPr>
      </w:pPr>
      <w:hyperlink w:anchor="_Toc35934289" w:history="1">
        <w:r w:rsidR="00EE40F8" w:rsidRPr="007865B4">
          <w:rPr>
            <w:rStyle w:val="Hyperlink"/>
          </w:rPr>
          <w:t>7.1.13.</w:t>
        </w:r>
        <w:r w:rsidR="00EE40F8" w:rsidRPr="00941FE1">
          <w:rPr>
            <w:rFonts w:ascii="Calibri" w:hAnsi="Calibri"/>
            <w:noProof/>
            <w:sz w:val="22"/>
            <w:szCs w:val="22"/>
          </w:rPr>
          <w:tab/>
        </w:r>
        <w:r w:rsidR="00EE40F8" w:rsidRPr="007865B4">
          <w:rPr>
            <w:rStyle w:val="Hyperlink"/>
          </w:rPr>
          <w:t>TPM_TSS_NUVOTON</w:t>
        </w:r>
        <w:r w:rsidR="00EE40F8">
          <w:rPr>
            <w:noProof/>
            <w:webHidden/>
          </w:rPr>
          <w:tab/>
        </w:r>
        <w:r w:rsidR="00EE40F8">
          <w:rPr>
            <w:noProof/>
            <w:webHidden/>
          </w:rPr>
          <w:fldChar w:fldCharType="begin"/>
        </w:r>
        <w:r w:rsidR="00EE40F8">
          <w:rPr>
            <w:noProof/>
            <w:webHidden/>
          </w:rPr>
          <w:instrText xml:space="preserve"> PAGEREF _Toc35934289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35AE8CF0" w14:textId="77777777" w:rsidR="00EE40F8" w:rsidRPr="00941FE1" w:rsidRDefault="00000000">
      <w:pPr>
        <w:pStyle w:val="TOC2"/>
        <w:tabs>
          <w:tab w:val="left" w:pos="960"/>
          <w:tab w:val="right" w:leader="dot" w:pos="8630"/>
        </w:tabs>
        <w:rPr>
          <w:rFonts w:ascii="Calibri" w:hAnsi="Calibri"/>
          <w:noProof/>
          <w:sz w:val="22"/>
          <w:szCs w:val="22"/>
        </w:rPr>
      </w:pPr>
      <w:hyperlink w:anchor="_Toc35934290" w:history="1">
        <w:r w:rsidR="00EE40F8" w:rsidRPr="007865B4">
          <w:rPr>
            <w:rStyle w:val="Hyperlink"/>
          </w:rPr>
          <w:t>7.2.</w:t>
        </w:r>
        <w:r w:rsidR="00EE40F8" w:rsidRPr="00941FE1">
          <w:rPr>
            <w:rFonts w:ascii="Calibri" w:hAnsi="Calibri"/>
            <w:noProof/>
            <w:sz w:val="22"/>
            <w:szCs w:val="22"/>
          </w:rPr>
          <w:tab/>
        </w:r>
        <w:r w:rsidR="00EE40F8" w:rsidRPr="007865B4">
          <w:rPr>
            <w:rStyle w:val="Hyperlink"/>
          </w:rPr>
          <w:t>Directories</w:t>
        </w:r>
        <w:r w:rsidR="00EE40F8">
          <w:rPr>
            <w:noProof/>
            <w:webHidden/>
          </w:rPr>
          <w:tab/>
        </w:r>
        <w:r w:rsidR="00EE40F8">
          <w:rPr>
            <w:noProof/>
            <w:webHidden/>
          </w:rPr>
          <w:fldChar w:fldCharType="begin"/>
        </w:r>
        <w:r w:rsidR="00EE40F8">
          <w:rPr>
            <w:noProof/>
            <w:webHidden/>
          </w:rPr>
          <w:instrText xml:space="preserve"> PAGEREF _Toc35934290 \h </w:instrText>
        </w:r>
        <w:r w:rsidR="00EE40F8">
          <w:rPr>
            <w:noProof/>
            <w:webHidden/>
          </w:rPr>
        </w:r>
        <w:r w:rsidR="00EE40F8">
          <w:rPr>
            <w:noProof/>
            <w:webHidden/>
          </w:rPr>
          <w:fldChar w:fldCharType="separate"/>
        </w:r>
        <w:r w:rsidR="00EE40F8">
          <w:rPr>
            <w:noProof/>
            <w:webHidden/>
          </w:rPr>
          <w:t>30</w:t>
        </w:r>
        <w:r w:rsidR="00EE40F8">
          <w:rPr>
            <w:noProof/>
            <w:webHidden/>
          </w:rPr>
          <w:fldChar w:fldCharType="end"/>
        </w:r>
      </w:hyperlink>
    </w:p>
    <w:p w14:paraId="0461AE4E" w14:textId="77777777" w:rsidR="00EE40F8" w:rsidRPr="00941FE1" w:rsidRDefault="00000000">
      <w:pPr>
        <w:pStyle w:val="TOC2"/>
        <w:tabs>
          <w:tab w:val="left" w:pos="960"/>
          <w:tab w:val="right" w:leader="dot" w:pos="8630"/>
        </w:tabs>
        <w:rPr>
          <w:rFonts w:ascii="Calibri" w:hAnsi="Calibri"/>
          <w:noProof/>
          <w:sz w:val="22"/>
          <w:szCs w:val="22"/>
        </w:rPr>
      </w:pPr>
      <w:hyperlink w:anchor="_Toc35934291" w:history="1">
        <w:r w:rsidR="00EE40F8" w:rsidRPr="007865B4">
          <w:rPr>
            <w:rStyle w:val="Hyperlink"/>
          </w:rPr>
          <w:t>7.3.</w:t>
        </w:r>
        <w:r w:rsidR="00EE40F8" w:rsidRPr="00941FE1">
          <w:rPr>
            <w:rFonts w:ascii="Calibri" w:hAnsi="Calibri"/>
            <w:noProof/>
            <w:sz w:val="22"/>
            <w:szCs w:val="22"/>
          </w:rPr>
          <w:tab/>
        </w:r>
        <w:r w:rsidR="00EE40F8" w:rsidRPr="007865B4">
          <w:rPr>
            <w:rStyle w:val="Hyperlink"/>
          </w:rPr>
          <w:t>Linux</w:t>
        </w:r>
        <w:r w:rsidR="00EE40F8">
          <w:rPr>
            <w:noProof/>
            <w:webHidden/>
          </w:rPr>
          <w:tab/>
        </w:r>
        <w:r w:rsidR="00EE40F8">
          <w:rPr>
            <w:noProof/>
            <w:webHidden/>
          </w:rPr>
          <w:fldChar w:fldCharType="begin"/>
        </w:r>
        <w:r w:rsidR="00EE40F8">
          <w:rPr>
            <w:noProof/>
            <w:webHidden/>
          </w:rPr>
          <w:instrText xml:space="preserve"> PAGEREF _Toc35934291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32689504" w14:textId="77777777" w:rsidR="00EE40F8" w:rsidRPr="00941FE1" w:rsidRDefault="00000000">
      <w:pPr>
        <w:pStyle w:val="TOC2"/>
        <w:tabs>
          <w:tab w:val="left" w:pos="960"/>
          <w:tab w:val="right" w:leader="dot" w:pos="8630"/>
        </w:tabs>
        <w:rPr>
          <w:rFonts w:ascii="Calibri" w:hAnsi="Calibri"/>
          <w:noProof/>
          <w:sz w:val="22"/>
          <w:szCs w:val="22"/>
        </w:rPr>
      </w:pPr>
      <w:hyperlink w:anchor="_Toc35934292" w:history="1">
        <w:r w:rsidR="00EE40F8" w:rsidRPr="007865B4">
          <w:rPr>
            <w:rStyle w:val="Hyperlink"/>
          </w:rPr>
          <w:t>7.4.</w:t>
        </w:r>
        <w:r w:rsidR="00EE40F8" w:rsidRPr="00941FE1">
          <w:rPr>
            <w:rFonts w:ascii="Calibri" w:hAnsi="Calibri"/>
            <w:noProof/>
            <w:sz w:val="22"/>
            <w:szCs w:val="22"/>
          </w:rPr>
          <w:tab/>
        </w:r>
        <w:r w:rsidR="00EE40F8" w:rsidRPr="007865B4">
          <w:rPr>
            <w:rStyle w:val="Hyperlink"/>
          </w:rPr>
          <w:t>Windows</w:t>
        </w:r>
        <w:r w:rsidR="00EE40F8">
          <w:rPr>
            <w:noProof/>
            <w:webHidden/>
          </w:rPr>
          <w:tab/>
        </w:r>
        <w:r w:rsidR="00EE40F8">
          <w:rPr>
            <w:noProof/>
            <w:webHidden/>
          </w:rPr>
          <w:fldChar w:fldCharType="begin"/>
        </w:r>
        <w:r w:rsidR="00EE40F8">
          <w:rPr>
            <w:noProof/>
            <w:webHidden/>
          </w:rPr>
          <w:instrText xml:space="preserve"> PAGEREF _Toc35934292 \h </w:instrText>
        </w:r>
        <w:r w:rsidR="00EE40F8">
          <w:rPr>
            <w:noProof/>
            <w:webHidden/>
          </w:rPr>
        </w:r>
        <w:r w:rsidR="00EE40F8">
          <w:rPr>
            <w:noProof/>
            <w:webHidden/>
          </w:rPr>
          <w:fldChar w:fldCharType="separate"/>
        </w:r>
        <w:r w:rsidR="00EE40F8">
          <w:rPr>
            <w:noProof/>
            <w:webHidden/>
          </w:rPr>
          <w:t>31</w:t>
        </w:r>
        <w:r w:rsidR="00EE40F8">
          <w:rPr>
            <w:noProof/>
            <w:webHidden/>
          </w:rPr>
          <w:fldChar w:fldCharType="end"/>
        </w:r>
      </w:hyperlink>
    </w:p>
    <w:p w14:paraId="71299A82" w14:textId="77777777" w:rsidR="00EE40F8" w:rsidRPr="00941FE1" w:rsidRDefault="00000000">
      <w:pPr>
        <w:pStyle w:val="TOC3"/>
        <w:tabs>
          <w:tab w:val="left" w:pos="1440"/>
          <w:tab w:val="right" w:leader="dot" w:pos="8630"/>
        </w:tabs>
        <w:rPr>
          <w:rFonts w:ascii="Calibri" w:hAnsi="Calibri"/>
          <w:noProof/>
          <w:sz w:val="22"/>
          <w:szCs w:val="22"/>
        </w:rPr>
      </w:pPr>
      <w:hyperlink w:anchor="_Toc35934293" w:history="1">
        <w:r w:rsidR="00EE40F8" w:rsidRPr="007865B4">
          <w:rPr>
            <w:rStyle w:val="Hyperlink"/>
          </w:rPr>
          <w:t>7.4.1.</w:t>
        </w:r>
        <w:r w:rsidR="00EE40F8" w:rsidRPr="00941FE1">
          <w:rPr>
            <w:rFonts w:ascii="Calibri" w:hAnsi="Calibri"/>
            <w:noProof/>
            <w:sz w:val="22"/>
            <w:szCs w:val="22"/>
          </w:rPr>
          <w:tab/>
        </w:r>
        <w:r w:rsidR="00EE40F8" w:rsidRPr="007865B4">
          <w:rPr>
            <w:rStyle w:val="Hyperlink"/>
          </w:rPr>
          <w:t>Windows gcc</w:t>
        </w:r>
        <w:r w:rsidR="00EE40F8">
          <w:rPr>
            <w:noProof/>
            <w:webHidden/>
          </w:rPr>
          <w:tab/>
        </w:r>
        <w:r w:rsidR="00EE40F8">
          <w:rPr>
            <w:noProof/>
            <w:webHidden/>
          </w:rPr>
          <w:fldChar w:fldCharType="begin"/>
        </w:r>
        <w:r w:rsidR="00EE40F8">
          <w:rPr>
            <w:noProof/>
            <w:webHidden/>
          </w:rPr>
          <w:instrText xml:space="preserve"> PAGEREF _Toc35934293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6419682F" w14:textId="77777777" w:rsidR="00EE40F8" w:rsidRPr="00941FE1" w:rsidRDefault="00000000">
      <w:pPr>
        <w:pStyle w:val="TOC3"/>
        <w:tabs>
          <w:tab w:val="left" w:pos="1440"/>
          <w:tab w:val="right" w:leader="dot" w:pos="8630"/>
        </w:tabs>
        <w:rPr>
          <w:rFonts w:ascii="Calibri" w:hAnsi="Calibri"/>
          <w:noProof/>
          <w:sz w:val="22"/>
          <w:szCs w:val="22"/>
        </w:rPr>
      </w:pPr>
      <w:hyperlink w:anchor="_Toc35934300" w:history="1">
        <w:r w:rsidR="00EE40F8" w:rsidRPr="007865B4">
          <w:rPr>
            <w:rStyle w:val="Hyperlink"/>
          </w:rPr>
          <w:t>7.4.2.</w:t>
        </w:r>
        <w:r w:rsidR="00EE40F8" w:rsidRPr="00941FE1">
          <w:rPr>
            <w:rFonts w:ascii="Calibri" w:hAnsi="Calibri"/>
            <w:noProof/>
            <w:sz w:val="22"/>
            <w:szCs w:val="22"/>
          </w:rPr>
          <w:tab/>
        </w:r>
        <w:r w:rsidR="00EE40F8" w:rsidRPr="007865B4">
          <w:rPr>
            <w:rStyle w:val="Hyperlink"/>
          </w:rPr>
          <w:t>Windows Visual Studio</w:t>
        </w:r>
        <w:r w:rsidR="00EE40F8">
          <w:rPr>
            <w:noProof/>
            <w:webHidden/>
          </w:rPr>
          <w:tab/>
        </w:r>
        <w:r w:rsidR="00EE40F8">
          <w:rPr>
            <w:noProof/>
            <w:webHidden/>
          </w:rPr>
          <w:fldChar w:fldCharType="begin"/>
        </w:r>
        <w:r w:rsidR="00EE40F8">
          <w:rPr>
            <w:noProof/>
            <w:webHidden/>
          </w:rPr>
          <w:instrText xml:space="preserve"> PAGEREF _Toc35934300 \h </w:instrText>
        </w:r>
        <w:r w:rsidR="00EE40F8">
          <w:rPr>
            <w:noProof/>
            <w:webHidden/>
          </w:rPr>
        </w:r>
        <w:r w:rsidR="00EE40F8">
          <w:rPr>
            <w:noProof/>
            <w:webHidden/>
          </w:rPr>
          <w:fldChar w:fldCharType="separate"/>
        </w:r>
        <w:r w:rsidR="00EE40F8">
          <w:rPr>
            <w:noProof/>
            <w:webHidden/>
          </w:rPr>
          <w:t>33</w:t>
        </w:r>
        <w:r w:rsidR="00EE40F8">
          <w:rPr>
            <w:noProof/>
            <w:webHidden/>
          </w:rPr>
          <w:fldChar w:fldCharType="end"/>
        </w:r>
      </w:hyperlink>
    </w:p>
    <w:p w14:paraId="3DBEAFC3" w14:textId="77777777" w:rsidR="00EE40F8" w:rsidRPr="00941FE1" w:rsidRDefault="00000000">
      <w:pPr>
        <w:pStyle w:val="TOC3"/>
        <w:tabs>
          <w:tab w:val="left" w:pos="1440"/>
          <w:tab w:val="right" w:leader="dot" w:pos="8630"/>
        </w:tabs>
        <w:rPr>
          <w:rFonts w:ascii="Calibri" w:hAnsi="Calibri"/>
          <w:noProof/>
          <w:sz w:val="22"/>
          <w:szCs w:val="22"/>
        </w:rPr>
      </w:pPr>
      <w:hyperlink w:anchor="_Toc35934301" w:history="1">
        <w:r w:rsidR="00EE40F8" w:rsidRPr="007865B4">
          <w:rPr>
            <w:rStyle w:val="Hyperlink"/>
          </w:rPr>
          <w:t>7.4.3.</w:t>
        </w:r>
        <w:r w:rsidR="00EE40F8" w:rsidRPr="00941FE1">
          <w:rPr>
            <w:rFonts w:ascii="Calibri" w:hAnsi="Calibri"/>
            <w:noProof/>
            <w:sz w:val="22"/>
            <w:szCs w:val="22"/>
          </w:rPr>
          <w:tab/>
        </w:r>
        <w:r w:rsidR="00EE40F8" w:rsidRPr="007865B4">
          <w:rPr>
            <w:rStyle w:val="Hyperlink"/>
          </w:rPr>
          <w:t>Windows Tbsi</w:t>
        </w:r>
        <w:r w:rsidR="00EE40F8">
          <w:rPr>
            <w:noProof/>
            <w:webHidden/>
          </w:rPr>
          <w:tab/>
        </w:r>
        <w:r w:rsidR="00EE40F8">
          <w:rPr>
            <w:noProof/>
            <w:webHidden/>
          </w:rPr>
          <w:fldChar w:fldCharType="begin"/>
        </w:r>
        <w:r w:rsidR="00EE40F8">
          <w:rPr>
            <w:noProof/>
            <w:webHidden/>
          </w:rPr>
          <w:instrText xml:space="preserve"> PAGEREF _Toc35934301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576999C4" w14:textId="77777777" w:rsidR="00EE40F8" w:rsidRPr="00941FE1" w:rsidRDefault="00000000">
      <w:pPr>
        <w:pStyle w:val="TOC2"/>
        <w:tabs>
          <w:tab w:val="left" w:pos="960"/>
          <w:tab w:val="right" w:leader="dot" w:pos="8630"/>
        </w:tabs>
        <w:rPr>
          <w:rFonts w:ascii="Calibri" w:hAnsi="Calibri"/>
          <w:noProof/>
          <w:sz w:val="22"/>
          <w:szCs w:val="22"/>
        </w:rPr>
      </w:pPr>
      <w:hyperlink w:anchor="_Toc35934302" w:history="1">
        <w:r w:rsidR="00EE40F8" w:rsidRPr="007865B4">
          <w:rPr>
            <w:rStyle w:val="Hyperlink"/>
          </w:rPr>
          <w:t>7.5.</w:t>
        </w:r>
        <w:r w:rsidR="00EE40F8" w:rsidRPr="00941FE1">
          <w:rPr>
            <w:rFonts w:ascii="Calibri" w:hAnsi="Calibri"/>
            <w:noProof/>
            <w:sz w:val="22"/>
            <w:szCs w:val="22"/>
          </w:rPr>
          <w:tab/>
        </w:r>
        <w:r w:rsidR="00EE40F8" w:rsidRPr="007865B4">
          <w:rPr>
            <w:rStyle w:val="Hyperlink"/>
          </w:rPr>
          <w:t>Mac</w:t>
        </w:r>
        <w:r w:rsidR="00EE40F8">
          <w:rPr>
            <w:noProof/>
            <w:webHidden/>
          </w:rPr>
          <w:tab/>
        </w:r>
        <w:r w:rsidR="00EE40F8">
          <w:rPr>
            <w:noProof/>
            <w:webHidden/>
          </w:rPr>
          <w:fldChar w:fldCharType="begin"/>
        </w:r>
        <w:r w:rsidR="00EE40F8">
          <w:rPr>
            <w:noProof/>
            <w:webHidden/>
          </w:rPr>
          <w:instrText xml:space="preserve"> PAGEREF _Toc35934302 \h </w:instrText>
        </w:r>
        <w:r w:rsidR="00EE40F8">
          <w:rPr>
            <w:noProof/>
            <w:webHidden/>
          </w:rPr>
        </w:r>
        <w:r w:rsidR="00EE40F8">
          <w:rPr>
            <w:noProof/>
            <w:webHidden/>
          </w:rPr>
          <w:fldChar w:fldCharType="separate"/>
        </w:r>
        <w:r w:rsidR="00EE40F8">
          <w:rPr>
            <w:noProof/>
            <w:webHidden/>
          </w:rPr>
          <w:t>34</w:t>
        </w:r>
        <w:r w:rsidR="00EE40F8">
          <w:rPr>
            <w:noProof/>
            <w:webHidden/>
          </w:rPr>
          <w:fldChar w:fldCharType="end"/>
        </w:r>
      </w:hyperlink>
    </w:p>
    <w:p w14:paraId="093CCA73" w14:textId="77777777" w:rsidR="00EE40F8" w:rsidRPr="00941FE1" w:rsidRDefault="00000000">
      <w:pPr>
        <w:pStyle w:val="TOC2"/>
        <w:tabs>
          <w:tab w:val="left" w:pos="960"/>
          <w:tab w:val="right" w:leader="dot" w:pos="8630"/>
        </w:tabs>
        <w:rPr>
          <w:rFonts w:ascii="Calibri" w:hAnsi="Calibri"/>
          <w:noProof/>
          <w:sz w:val="22"/>
          <w:szCs w:val="22"/>
        </w:rPr>
      </w:pPr>
      <w:hyperlink w:anchor="_Toc35934303" w:history="1">
        <w:r w:rsidR="00EE40F8" w:rsidRPr="007865B4">
          <w:rPr>
            <w:rStyle w:val="Hyperlink"/>
          </w:rPr>
          <w:t>7.6.</w:t>
        </w:r>
        <w:r w:rsidR="00EE40F8" w:rsidRPr="00941FE1">
          <w:rPr>
            <w:rFonts w:ascii="Calibri" w:hAnsi="Calibri"/>
            <w:noProof/>
            <w:sz w:val="22"/>
            <w:szCs w:val="22"/>
          </w:rPr>
          <w:tab/>
        </w:r>
        <w:r w:rsidR="00EE40F8" w:rsidRPr="007865B4">
          <w:rPr>
            <w:rStyle w:val="Hyperlink"/>
          </w:rPr>
          <w:t>AIX</w:t>
        </w:r>
        <w:r w:rsidR="00EE40F8">
          <w:rPr>
            <w:noProof/>
            <w:webHidden/>
          </w:rPr>
          <w:tab/>
        </w:r>
        <w:r w:rsidR="00EE40F8">
          <w:rPr>
            <w:noProof/>
            <w:webHidden/>
          </w:rPr>
          <w:fldChar w:fldCharType="begin"/>
        </w:r>
        <w:r w:rsidR="00EE40F8">
          <w:rPr>
            <w:noProof/>
            <w:webHidden/>
          </w:rPr>
          <w:instrText xml:space="preserve"> PAGEREF _Toc35934303 \h </w:instrText>
        </w:r>
        <w:r w:rsidR="00EE40F8">
          <w:rPr>
            <w:noProof/>
            <w:webHidden/>
          </w:rPr>
        </w:r>
        <w:r w:rsidR="00EE40F8">
          <w:rPr>
            <w:noProof/>
            <w:webHidden/>
          </w:rPr>
          <w:fldChar w:fldCharType="separate"/>
        </w:r>
        <w:r w:rsidR="00EE40F8">
          <w:rPr>
            <w:noProof/>
            <w:webHidden/>
          </w:rPr>
          <w:t>35</w:t>
        </w:r>
        <w:r w:rsidR="00EE40F8">
          <w:rPr>
            <w:noProof/>
            <w:webHidden/>
          </w:rPr>
          <w:fldChar w:fldCharType="end"/>
        </w:r>
      </w:hyperlink>
    </w:p>
    <w:p w14:paraId="7C2F53DF" w14:textId="77777777" w:rsidR="00EE40F8" w:rsidRPr="00941FE1" w:rsidRDefault="00000000">
      <w:pPr>
        <w:pStyle w:val="TOC1"/>
        <w:rPr>
          <w:rFonts w:ascii="Calibri" w:hAnsi="Calibri"/>
          <w:b w:val="0"/>
          <w:noProof/>
          <w:sz w:val="22"/>
          <w:szCs w:val="22"/>
          <w:lang w:val="en-US"/>
        </w:rPr>
      </w:pPr>
      <w:hyperlink w:anchor="_Toc35934304" w:history="1">
        <w:r w:rsidR="00EE40F8" w:rsidRPr="007865B4">
          <w:rPr>
            <w:rStyle w:val="Hyperlink"/>
            <w:spacing w:val="8"/>
          </w:rPr>
          <w:t>8.</w:t>
        </w:r>
        <w:r w:rsidR="00EE40F8" w:rsidRPr="00941FE1">
          <w:rPr>
            <w:rFonts w:ascii="Calibri" w:hAnsi="Calibri"/>
            <w:b w:val="0"/>
            <w:noProof/>
            <w:sz w:val="22"/>
            <w:szCs w:val="22"/>
            <w:lang w:val="en-US"/>
          </w:rPr>
          <w:tab/>
        </w:r>
        <w:r w:rsidR="00EE40F8" w:rsidRPr="007865B4">
          <w:rPr>
            <w:rStyle w:val="Hyperlink"/>
            <w:spacing w:val="8"/>
          </w:rPr>
          <w:t>Fedora</w:t>
        </w:r>
        <w:r w:rsidR="00EE40F8">
          <w:rPr>
            <w:noProof/>
            <w:webHidden/>
          </w:rPr>
          <w:tab/>
        </w:r>
        <w:r w:rsidR="00EE40F8">
          <w:rPr>
            <w:noProof/>
            <w:webHidden/>
          </w:rPr>
          <w:fldChar w:fldCharType="begin"/>
        </w:r>
        <w:r w:rsidR="00EE40F8">
          <w:rPr>
            <w:noProof/>
            <w:webHidden/>
          </w:rPr>
          <w:instrText xml:space="preserve"> PAGEREF _Toc35934304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B197C2" w14:textId="77777777" w:rsidR="00EE40F8" w:rsidRPr="00941FE1" w:rsidRDefault="00000000">
      <w:pPr>
        <w:pStyle w:val="TOC2"/>
        <w:tabs>
          <w:tab w:val="left" w:pos="960"/>
          <w:tab w:val="right" w:leader="dot" w:pos="8630"/>
        </w:tabs>
        <w:rPr>
          <w:rFonts w:ascii="Calibri" w:hAnsi="Calibri"/>
          <w:noProof/>
          <w:sz w:val="22"/>
          <w:szCs w:val="22"/>
        </w:rPr>
      </w:pPr>
      <w:hyperlink w:anchor="_Toc35934305" w:history="1">
        <w:r w:rsidR="00EE40F8" w:rsidRPr="007865B4">
          <w:rPr>
            <w:rStyle w:val="Hyperlink"/>
          </w:rPr>
          <w:t>8.1.</w:t>
        </w:r>
        <w:r w:rsidR="00EE40F8" w:rsidRPr="00941FE1">
          <w:rPr>
            <w:rFonts w:ascii="Calibri" w:hAnsi="Calibri"/>
            <w:noProof/>
            <w:sz w:val="22"/>
            <w:szCs w:val="22"/>
          </w:rPr>
          <w:tab/>
        </w:r>
        <w:r w:rsidR="00EE40F8" w:rsidRPr="007865B4">
          <w:rPr>
            <w:rStyle w:val="Hyperlink"/>
          </w:rPr>
          <w:t>Local Install</w:t>
        </w:r>
        <w:r w:rsidR="00EE40F8">
          <w:rPr>
            <w:noProof/>
            <w:webHidden/>
          </w:rPr>
          <w:tab/>
        </w:r>
        <w:r w:rsidR="00EE40F8">
          <w:rPr>
            <w:noProof/>
            <w:webHidden/>
          </w:rPr>
          <w:fldChar w:fldCharType="begin"/>
        </w:r>
        <w:r w:rsidR="00EE40F8">
          <w:rPr>
            <w:noProof/>
            <w:webHidden/>
          </w:rPr>
          <w:instrText xml:space="preserve"> PAGEREF _Toc35934305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E17D028" w14:textId="77777777" w:rsidR="00EE40F8" w:rsidRPr="00941FE1" w:rsidRDefault="00000000">
      <w:pPr>
        <w:pStyle w:val="TOC2"/>
        <w:tabs>
          <w:tab w:val="left" w:pos="960"/>
          <w:tab w:val="right" w:leader="dot" w:pos="8630"/>
        </w:tabs>
        <w:rPr>
          <w:rFonts w:ascii="Calibri" w:hAnsi="Calibri"/>
          <w:noProof/>
          <w:sz w:val="22"/>
          <w:szCs w:val="22"/>
        </w:rPr>
      </w:pPr>
      <w:hyperlink w:anchor="_Toc35934306" w:history="1">
        <w:r w:rsidR="00EE40F8" w:rsidRPr="007865B4">
          <w:rPr>
            <w:rStyle w:val="Hyperlink"/>
          </w:rPr>
          <w:t>8.2.</w:t>
        </w:r>
        <w:r w:rsidR="00EE40F8" w:rsidRPr="00941FE1">
          <w:rPr>
            <w:rFonts w:ascii="Calibri" w:hAnsi="Calibri"/>
            <w:noProof/>
            <w:sz w:val="22"/>
            <w:szCs w:val="22"/>
          </w:rPr>
          <w:tab/>
        </w:r>
        <w:r w:rsidR="00EE40F8" w:rsidRPr="007865B4">
          <w:rPr>
            <w:rStyle w:val="Hyperlink"/>
          </w:rPr>
          <w:t>Alternative Local Install</w:t>
        </w:r>
        <w:r w:rsidR="00EE40F8">
          <w:rPr>
            <w:noProof/>
            <w:webHidden/>
          </w:rPr>
          <w:tab/>
        </w:r>
        <w:r w:rsidR="00EE40F8">
          <w:rPr>
            <w:noProof/>
            <w:webHidden/>
          </w:rPr>
          <w:fldChar w:fldCharType="begin"/>
        </w:r>
        <w:r w:rsidR="00EE40F8">
          <w:rPr>
            <w:noProof/>
            <w:webHidden/>
          </w:rPr>
          <w:instrText xml:space="preserve"> PAGEREF _Toc35934306 \h </w:instrText>
        </w:r>
        <w:r w:rsidR="00EE40F8">
          <w:rPr>
            <w:noProof/>
            <w:webHidden/>
          </w:rPr>
        </w:r>
        <w:r w:rsidR="00EE40F8">
          <w:rPr>
            <w:noProof/>
            <w:webHidden/>
          </w:rPr>
          <w:fldChar w:fldCharType="separate"/>
        </w:r>
        <w:r w:rsidR="00EE40F8">
          <w:rPr>
            <w:noProof/>
            <w:webHidden/>
          </w:rPr>
          <w:t>36</w:t>
        </w:r>
        <w:r w:rsidR="00EE40F8">
          <w:rPr>
            <w:noProof/>
            <w:webHidden/>
          </w:rPr>
          <w:fldChar w:fldCharType="end"/>
        </w:r>
      </w:hyperlink>
    </w:p>
    <w:p w14:paraId="329970D7" w14:textId="77777777" w:rsidR="00EE40F8" w:rsidRPr="00941FE1" w:rsidRDefault="00000000">
      <w:pPr>
        <w:pStyle w:val="TOC2"/>
        <w:tabs>
          <w:tab w:val="left" w:pos="960"/>
          <w:tab w:val="right" w:leader="dot" w:pos="8630"/>
        </w:tabs>
        <w:rPr>
          <w:rFonts w:ascii="Calibri" w:hAnsi="Calibri"/>
          <w:noProof/>
          <w:sz w:val="22"/>
          <w:szCs w:val="22"/>
        </w:rPr>
      </w:pPr>
      <w:hyperlink w:anchor="_Toc35934307" w:history="1">
        <w:r w:rsidR="00EE40F8" w:rsidRPr="007865B4">
          <w:rPr>
            <w:rStyle w:val="Hyperlink"/>
          </w:rPr>
          <w:t>8.3.</w:t>
        </w:r>
        <w:r w:rsidR="00EE40F8" w:rsidRPr="00941FE1">
          <w:rPr>
            <w:rFonts w:ascii="Calibri" w:hAnsi="Calibri"/>
            <w:noProof/>
            <w:sz w:val="22"/>
            <w:szCs w:val="22"/>
          </w:rPr>
          <w:tab/>
        </w:r>
        <w:r w:rsidR="00EE40F8" w:rsidRPr="007865B4">
          <w:rPr>
            <w:rStyle w:val="Hyperlink"/>
          </w:rPr>
          <w:t>Repository Install</w:t>
        </w:r>
        <w:r w:rsidR="00EE40F8">
          <w:rPr>
            <w:noProof/>
            <w:webHidden/>
          </w:rPr>
          <w:tab/>
        </w:r>
        <w:r w:rsidR="00EE40F8">
          <w:rPr>
            <w:noProof/>
            <w:webHidden/>
          </w:rPr>
          <w:fldChar w:fldCharType="begin"/>
        </w:r>
        <w:r w:rsidR="00EE40F8">
          <w:rPr>
            <w:noProof/>
            <w:webHidden/>
          </w:rPr>
          <w:instrText xml:space="preserve"> PAGEREF _Toc35934307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438AA792" w14:textId="77777777" w:rsidR="00EE40F8" w:rsidRPr="00941FE1" w:rsidRDefault="00000000">
      <w:pPr>
        <w:pStyle w:val="TOC2"/>
        <w:tabs>
          <w:tab w:val="left" w:pos="960"/>
          <w:tab w:val="right" w:leader="dot" w:pos="8630"/>
        </w:tabs>
        <w:rPr>
          <w:rFonts w:ascii="Calibri" w:hAnsi="Calibri"/>
          <w:noProof/>
          <w:sz w:val="22"/>
          <w:szCs w:val="22"/>
        </w:rPr>
      </w:pPr>
      <w:hyperlink w:anchor="_Toc35934308" w:history="1">
        <w:r w:rsidR="00EE40F8" w:rsidRPr="007865B4">
          <w:rPr>
            <w:rStyle w:val="Hyperlink"/>
          </w:rPr>
          <w:t>8.4.</w:t>
        </w:r>
        <w:r w:rsidR="00EE40F8" w:rsidRPr="00941FE1">
          <w:rPr>
            <w:rFonts w:ascii="Calibri" w:hAnsi="Calibri"/>
            <w:noProof/>
            <w:sz w:val="22"/>
            <w:szCs w:val="22"/>
          </w:rPr>
          <w:tab/>
        </w:r>
        <w:r w:rsidR="00EE40F8" w:rsidRPr="007865B4">
          <w:rPr>
            <w:rStyle w:val="Hyperlink"/>
          </w:rPr>
          <w:t>Install Test</w:t>
        </w:r>
        <w:r w:rsidR="00EE40F8">
          <w:rPr>
            <w:noProof/>
            <w:webHidden/>
          </w:rPr>
          <w:tab/>
        </w:r>
        <w:r w:rsidR="00EE40F8">
          <w:rPr>
            <w:noProof/>
            <w:webHidden/>
          </w:rPr>
          <w:fldChar w:fldCharType="begin"/>
        </w:r>
        <w:r w:rsidR="00EE40F8">
          <w:rPr>
            <w:noProof/>
            <w:webHidden/>
          </w:rPr>
          <w:instrText xml:space="preserve"> PAGEREF _Toc35934308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394B601C" w14:textId="77777777" w:rsidR="00EE40F8" w:rsidRPr="00941FE1" w:rsidRDefault="00000000">
      <w:pPr>
        <w:pStyle w:val="TOC2"/>
        <w:tabs>
          <w:tab w:val="left" w:pos="960"/>
          <w:tab w:val="right" w:leader="dot" w:pos="8630"/>
        </w:tabs>
        <w:rPr>
          <w:rFonts w:ascii="Calibri" w:hAnsi="Calibri"/>
          <w:noProof/>
          <w:sz w:val="22"/>
          <w:szCs w:val="22"/>
        </w:rPr>
      </w:pPr>
      <w:hyperlink w:anchor="_Toc35934309" w:history="1">
        <w:r w:rsidR="00EE40F8" w:rsidRPr="007865B4">
          <w:rPr>
            <w:rStyle w:val="Hyperlink"/>
          </w:rPr>
          <w:t>8.5.</w:t>
        </w:r>
        <w:r w:rsidR="00EE40F8" w:rsidRPr="00941FE1">
          <w:rPr>
            <w:rFonts w:ascii="Calibri" w:hAnsi="Calibri"/>
            <w:noProof/>
            <w:sz w:val="22"/>
            <w:szCs w:val="22"/>
          </w:rPr>
          <w:tab/>
        </w:r>
        <w:r w:rsidR="00EE40F8" w:rsidRPr="007865B4">
          <w:rPr>
            <w:rStyle w:val="Hyperlink"/>
          </w:rPr>
          <w:t>Source rpms</w:t>
        </w:r>
        <w:r w:rsidR="00EE40F8">
          <w:rPr>
            <w:noProof/>
            <w:webHidden/>
          </w:rPr>
          <w:tab/>
        </w:r>
        <w:r w:rsidR="00EE40F8">
          <w:rPr>
            <w:noProof/>
            <w:webHidden/>
          </w:rPr>
          <w:fldChar w:fldCharType="begin"/>
        </w:r>
        <w:r w:rsidR="00EE40F8">
          <w:rPr>
            <w:noProof/>
            <w:webHidden/>
          </w:rPr>
          <w:instrText xml:space="preserve"> PAGEREF _Toc35934309 \h </w:instrText>
        </w:r>
        <w:r w:rsidR="00EE40F8">
          <w:rPr>
            <w:noProof/>
            <w:webHidden/>
          </w:rPr>
        </w:r>
        <w:r w:rsidR="00EE40F8">
          <w:rPr>
            <w:noProof/>
            <w:webHidden/>
          </w:rPr>
          <w:fldChar w:fldCharType="separate"/>
        </w:r>
        <w:r w:rsidR="00EE40F8">
          <w:rPr>
            <w:noProof/>
            <w:webHidden/>
          </w:rPr>
          <w:t>37</w:t>
        </w:r>
        <w:r w:rsidR="00EE40F8">
          <w:rPr>
            <w:noProof/>
            <w:webHidden/>
          </w:rPr>
          <w:fldChar w:fldCharType="end"/>
        </w:r>
      </w:hyperlink>
    </w:p>
    <w:p w14:paraId="1BB2E45F" w14:textId="77777777" w:rsidR="00EE40F8" w:rsidRPr="00941FE1" w:rsidRDefault="00000000">
      <w:pPr>
        <w:pStyle w:val="TOC1"/>
        <w:rPr>
          <w:rFonts w:ascii="Calibri" w:hAnsi="Calibri"/>
          <w:b w:val="0"/>
          <w:noProof/>
          <w:sz w:val="22"/>
          <w:szCs w:val="22"/>
          <w:lang w:val="en-US"/>
        </w:rPr>
      </w:pPr>
      <w:hyperlink w:anchor="_Toc35934310" w:history="1">
        <w:r w:rsidR="00EE40F8" w:rsidRPr="007865B4">
          <w:rPr>
            <w:rStyle w:val="Hyperlink"/>
            <w:spacing w:val="8"/>
          </w:rPr>
          <w:t>9.</w:t>
        </w:r>
        <w:r w:rsidR="00EE40F8" w:rsidRPr="00941FE1">
          <w:rPr>
            <w:rFonts w:ascii="Calibri" w:hAnsi="Calibri"/>
            <w:b w:val="0"/>
            <w:noProof/>
            <w:sz w:val="22"/>
            <w:szCs w:val="22"/>
            <w:lang w:val="en-US"/>
          </w:rPr>
          <w:tab/>
        </w:r>
        <w:r w:rsidR="00EE40F8" w:rsidRPr="007865B4">
          <w:rPr>
            <w:rStyle w:val="Hyperlink"/>
            <w:spacing w:val="8"/>
          </w:rPr>
          <w:t>Status</w:t>
        </w:r>
        <w:r w:rsidR="00EE40F8">
          <w:rPr>
            <w:noProof/>
            <w:webHidden/>
          </w:rPr>
          <w:tab/>
        </w:r>
        <w:r w:rsidR="00EE40F8">
          <w:rPr>
            <w:noProof/>
            <w:webHidden/>
          </w:rPr>
          <w:fldChar w:fldCharType="begin"/>
        </w:r>
        <w:r w:rsidR="00EE40F8">
          <w:rPr>
            <w:noProof/>
            <w:webHidden/>
          </w:rPr>
          <w:instrText xml:space="preserve"> PAGEREF _Toc35934310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38EFCDF4" w14:textId="77777777" w:rsidR="00EE40F8" w:rsidRPr="00941FE1" w:rsidRDefault="00000000">
      <w:pPr>
        <w:pStyle w:val="TOC2"/>
        <w:tabs>
          <w:tab w:val="left" w:pos="960"/>
          <w:tab w:val="right" w:leader="dot" w:pos="8630"/>
        </w:tabs>
        <w:rPr>
          <w:rFonts w:ascii="Calibri" w:hAnsi="Calibri"/>
          <w:noProof/>
          <w:sz w:val="22"/>
          <w:szCs w:val="22"/>
        </w:rPr>
      </w:pPr>
      <w:hyperlink w:anchor="_Toc35934311" w:history="1">
        <w:r w:rsidR="00EE40F8" w:rsidRPr="007865B4">
          <w:rPr>
            <w:rStyle w:val="Hyperlink"/>
          </w:rPr>
          <w:t>9.1.</w:t>
        </w:r>
        <w:r w:rsidR="00EE40F8" w:rsidRPr="00941FE1">
          <w:rPr>
            <w:rFonts w:ascii="Calibri" w:hAnsi="Calibri"/>
            <w:noProof/>
            <w:sz w:val="22"/>
            <w:szCs w:val="22"/>
          </w:rPr>
          <w:tab/>
        </w:r>
        <w:r w:rsidR="00EE40F8" w:rsidRPr="007865B4">
          <w:rPr>
            <w:rStyle w:val="Hyperlink"/>
          </w:rPr>
          <w:t>Utilities</w:t>
        </w:r>
        <w:r w:rsidR="00EE40F8">
          <w:rPr>
            <w:noProof/>
            <w:webHidden/>
          </w:rPr>
          <w:tab/>
        </w:r>
        <w:r w:rsidR="00EE40F8">
          <w:rPr>
            <w:noProof/>
            <w:webHidden/>
          </w:rPr>
          <w:fldChar w:fldCharType="begin"/>
        </w:r>
        <w:r w:rsidR="00EE40F8">
          <w:rPr>
            <w:noProof/>
            <w:webHidden/>
          </w:rPr>
          <w:instrText xml:space="preserve"> PAGEREF _Toc35934311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2BCE161" w14:textId="77777777" w:rsidR="00EE40F8" w:rsidRPr="00941FE1" w:rsidRDefault="00000000">
      <w:pPr>
        <w:pStyle w:val="TOC2"/>
        <w:tabs>
          <w:tab w:val="left" w:pos="960"/>
          <w:tab w:val="right" w:leader="dot" w:pos="8630"/>
        </w:tabs>
        <w:rPr>
          <w:rFonts w:ascii="Calibri" w:hAnsi="Calibri"/>
          <w:noProof/>
          <w:sz w:val="22"/>
          <w:szCs w:val="22"/>
        </w:rPr>
      </w:pPr>
      <w:hyperlink w:anchor="_Toc35934312" w:history="1">
        <w:r w:rsidR="00EE40F8" w:rsidRPr="007865B4">
          <w:rPr>
            <w:rStyle w:val="Hyperlink"/>
          </w:rPr>
          <w:t>9.2.</w:t>
        </w:r>
        <w:r w:rsidR="00EE40F8" w:rsidRPr="00941FE1">
          <w:rPr>
            <w:rFonts w:ascii="Calibri" w:hAnsi="Calibri"/>
            <w:noProof/>
            <w:sz w:val="22"/>
            <w:szCs w:val="22"/>
          </w:rPr>
          <w:tab/>
        </w:r>
        <w:r w:rsidR="00EE40F8" w:rsidRPr="007865B4">
          <w:rPr>
            <w:rStyle w:val="Hyperlink"/>
          </w:rPr>
          <w:t>Bugs</w:t>
        </w:r>
        <w:r w:rsidR="00EE40F8">
          <w:rPr>
            <w:noProof/>
            <w:webHidden/>
          </w:rPr>
          <w:tab/>
        </w:r>
        <w:r w:rsidR="00EE40F8">
          <w:rPr>
            <w:noProof/>
            <w:webHidden/>
          </w:rPr>
          <w:fldChar w:fldCharType="begin"/>
        </w:r>
        <w:r w:rsidR="00EE40F8">
          <w:rPr>
            <w:noProof/>
            <w:webHidden/>
          </w:rPr>
          <w:instrText xml:space="preserve"> PAGEREF _Toc35934312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031F3AFB" w14:textId="77777777" w:rsidR="00EE40F8" w:rsidRPr="00941FE1" w:rsidRDefault="00000000">
      <w:pPr>
        <w:pStyle w:val="TOC2"/>
        <w:tabs>
          <w:tab w:val="left" w:pos="960"/>
          <w:tab w:val="right" w:leader="dot" w:pos="8630"/>
        </w:tabs>
        <w:rPr>
          <w:rFonts w:ascii="Calibri" w:hAnsi="Calibri"/>
          <w:noProof/>
          <w:sz w:val="22"/>
          <w:szCs w:val="22"/>
        </w:rPr>
      </w:pPr>
      <w:hyperlink w:anchor="_Toc35934313" w:history="1">
        <w:r w:rsidR="00EE40F8" w:rsidRPr="007865B4">
          <w:rPr>
            <w:rStyle w:val="Hyperlink"/>
          </w:rPr>
          <w:t>9.3.</w:t>
        </w:r>
        <w:r w:rsidR="00EE40F8" w:rsidRPr="00941FE1">
          <w:rPr>
            <w:rFonts w:ascii="Calibri" w:hAnsi="Calibri"/>
            <w:noProof/>
            <w:sz w:val="22"/>
            <w:szCs w:val="22"/>
          </w:rPr>
          <w:tab/>
        </w:r>
        <w:r w:rsidR="00EE40F8" w:rsidRPr="007865B4">
          <w:rPr>
            <w:rStyle w:val="Hyperlink"/>
          </w:rPr>
          <w:t>Untested</w:t>
        </w:r>
        <w:r w:rsidR="00EE40F8">
          <w:rPr>
            <w:noProof/>
            <w:webHidden/>
          </w:rPr>
          <w:tab/>
        </w:r>
        <w:r w:rsidR="00EE40F8">
          <w:rPr>
            <w:noProof/>
            <w:webHidden/>
          </w:rPr>
          <w:fldChar w:fldCharType="begin"/>
        </w:r>
        <w:r w:rsidR="00EE40F8">
          <w:rPr>
            <w:noProof/>
            <w:webHidden/>
          </w:rPr>
          <w:instrText xml:space="preserve"> PAGEREF _Toc35934313 \h </w:instrText>
        </w:r>
        <w:r w:rsidR="00EE40F8">
          <w:rPr>
            <w:noProof/>
            <w:webHidden/>
          </w:rPr>
        </w:r>
        <w:r w:rsidR="00EE40F8">
          <w:rPr>
            <w:noProof/>
            <w:webHidden/>
          </w:rPr>
          <w:fldChar w:fldCharType="separate"/>
        </w:r>
        <w:r w:rsidR="00EE40F8">
          <w:rPr>
            <w:noProof/>
            <w:webHidden/>
          </w:rPr>
          <w:t>39</w:t>
        </w:r>
        <w:r w:rsidR="00EE40F8">
          <w:rPr>
            <w:noProof/>
            <w:webHidden/>
          </w:rPr>
          <w:fldChar w:fldCharType="end"/>
        </w:r>
      </w:hyperlink>
    </w:p>
    <w:p w14:paraId="60266282" w14:textId="77777777" w:rsidR="00EE40F8" w:rsidRPr="00941FE1" w:rsidRDefault="00000000">
      <w:pPr>
        <w:pStyle w:val="TOC1"/>
        <w:rPr>
          <w:rFonts w:ascii="Calibri" w:hAnsi="Calibri"/>
          <w:b w:val="0"/>
          <w:noProof/>
          <w:sz w:val="22"/>
          <w:szCs w:val="22"/>
          <w:lang w:val="en-US"/>
        </w:rPr>
      </w:pPr>
      <w:hyperlink w:anchor="_Toc35934314" w:history="1">
        <w:r w:rsidR="00EE40F8" w:rsidRPr="007865B4">
          <w:rPr>
            <w:rStyle w:val="Hyperlink"/>
            <w:spacing w:val="8"/>
          </w:rPr>
          <w:t>10.</w:t>
        </w:r>
        <w:r w:rsidR="00EE40F8" w:rsidRPr="00941FE1">
          <w:rPr>
            <w:rFonts w:ascii="Calibri" w:hAnsi="Calibri"/>
            <w:b w:val="0"/>
            <w:noProof/>
            <w:sz w:val="22"/>
            <w:szCs w:val="22"/>
            <w:lang w:val="en-US"/>
          </w:rPr>
          <w:tab/>
        </w:r>
        <w:r w:rsidR="00EE40F8" w:rsidRPr="007865B4">
          <w:rPr>
            <w:rStyle w:val="Hyperlink"/>
            <w:spacing w:val="8"/>
          </w:rPr>
          <w:t>Threading</w:t>
        </w:r>
        <w:r w:rsidR="00EE40F8">
          <w:rPr>
            <w:noProof/>
            <w:webHidden/>
          </w:rPr>
          <w:tab/>
        </w:r>
        <w:r w:rsidR="00EE40F8">
          <w:rPr>
            <w:noProof/>
            <w:webHidden/>
          </w:rPr>
          <w:fldChar w:fldCharType="begin"/>
        </w:r>
        <w:r w:rsidR="00EE40F8">
          <w:rPr>
            <w:noProof/>
            <w:webHidden/>
          </w:rPr>
          <w:instrText xml:space="preserve"> PAGEREF _Toc35934314 \h </w:instrText>
        </w:r>
        <w:r w:rsidR="00EE40F8">
          <w:rPr>
            <w:noProof/>
            <w:webHidden/>
          </w:rPr>
        </w:r>
        <w:r w:rsidR="00EE40F8">
          <w:rPr>
            <w:noProof/>
            <w:webHidden/>
          </w:rPr>
          <w:fldChar w:fldCharType="separate"/>
        </w:r>
        <w:r w:rsidR="00EE40F8">
          <w:rPr>
            <w:noProof/>
            <w:webHidden/>
          </w:rPr>
          <w:t>40</w:t>
        </w:r>
        <w:r w:rsidR="00EE40F8">
          <w:rPr>
            <w:noProof/>
            <w:webHidden/>
          </w:rPr>
          <w:fldChar w:fldCharType="end"/>
        </w:r>
      </w:hyperlink>
    </w:p>
    <w:p w14:paraId="3B9DFF54" w14:textId="77777777" w:rsidR="00EE40F8" w:rsidRPr="00941FE1" w:rsidRDefault="00000000">
      <w:pPr>
        <w:pStyle w:val="TOC1"/>
        <w:rPr>
          <w:rFonts w:ascii="Calibri" w:hAnsi="Calibri"/>
          <w:b w:val="0"/>
          <w:noProof/>
          <w:sz w:val="22"/>
          <w:szCs w:val="22"/>
          <w:lang w:val="en-US"/>
        </w:rPr>
      </w:pPr>
      <w:hyperlink w:anchor="_Toc35934315" w:history="1">
        <w:r w:rsidR="00EE40F8" w:rsidRPr="007865B4">
          <w:rPr>
            <w:rStyle w:val="Hyperlink"/>
            <w:spacing w:val="8"/>
          </w:rPr>
          <w:t>11.</w:t>
        </w:r>
        <w:r w:rsidR="00EE40F8" w:rsidRPr="00941FE1">
          <w:rPr>
            <w:rFonts w:ascii="Calibri" w:hAnsi="Calibri"/>
            <w:b w:val="0"/>
            <w:noProof/>
            <w:sz w:val="22"/>
            <w:szCs w:val="22"/>
            <w:lang w:val="en-US"/>
          </w:rPr>
          <w:tab/>
        </w:r>
        <w:r w:rsidR="00EE40F8" w:rsidRPr="007865B4">
          <w:rPr>
            <w:rStyle w:val="Hyperlink"/>
            <w:spacing w:val="8"/>
          </w:rPr>
          <w:t>Troubleshooting</w:t>
        </w:r>
        <w:r w:rsidR="00EE40F8">
          <w:rPr>
            <w:noProof/>
            <w:webHidden/>
          </w:rPr>
          <w:tab/>
        </w:r>
        <w:r w:rsidR="00EE40F8">
          <w:rPr>
            <w:noProof/>
            <w:webHidden/>
          </w:rPr>
          <w:fldChar w:fldCharType="begin"/>
        </w:r>
        <w:r w:rsidR="00EE40F8">
          <w:rPr>
            <w:noProof/>
            <w:webHidden/>
          </w:rPr>
          <w:instrText xml:space="preserve"> PAGEREF _Toc35934315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37590BCA" w14:textId="77777777" w:rsidR="00EE40F8" w:rsidRPr="00941FE1" w:rsidRDefault="00000000">
      <w:pPr>
        <w:pStyle w:val="TOC2"/>
        <w:tabs>
          <w:tab w:val="left" w:pos="960"/>
          <w:tab w:val="right" w:leader="dot" w:pos="8630"/>
        </w:tabs>
        <w:rPr>
          <w:rFonts w:ascii="Calibri" w:hAnsi="Calibri"/>
          <w:noProof/>
          <w:sz w:val="22"/>
          <w:szCs w:val="22"/>
        </w:rPr>
      </w:pPr>
      <w:hyperlink w:anchor="_Toc35934316" w:history="1">
        <w:r w:rsidR="00EE40F8" w:rsidRPr="007865B4">
          <w:rPr>
            <w:rStyle w:val="Hyperlink"/>
          </w:rPr>
          <w:t>11.1.</w:t>
        </w:r>
        <w:r w:rsidR="00EE40F8" w:rsidRPr="00941FE1">
          <w:rPr>
            <w:rFonts w:ascii="Calibri" w:hAnsi="Calibri"/>
            <w:noProof/>
            <w:sz w:val="22"/>
            <w:szCs w:val="22"/>
          </w:rPr>
          <w:tab/>
        </w:r>
        <w:r w:rsidR="00EE40F8" w:rsidRPr="007865B4">
          <w:rPr>
            <w:rStyle w:val="Hyperlink"/>
          </w:rPr>
          <w:t>Environment Variables</w:t>
        </w:r>
        <w:r w:rsidR="00EE40F8">
          <w:rPr>
            <w:noProof/>
            <w:webHidden/>
          </w:rPr>
          <w:tab/>
        </w:r>
        <w:r w:rsidR="00EE40F8">
          <w:rPr>
            <w:noProof/>
            <w:webHidden/>
          </w:rPr>
          <w:fldChar w:fldCharType="begin"/>
        </w:r>
        <w:r w:rsidR="00EE40F8">
          <w:rPr>
            <w:noProof/>
            <w:webHidden/>
          </w:rPr>
          <w:instrText xml:space="preserve"> PAGEREF _Toc35934316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E2608CA" w14:textId="77777777" w:rsidR="00EE40F8" w:rsidRPr="00941FE1" w:rsidRDefault="00000000">
      <w:pPr>
        <w:pStyle w:val="TOC2"/>
        <w:tabs>
          <w:tab w:val="left" w:pos="960"/>
          <w:tab w:val="right" w:leader="dot" w:pos="8630"/>
        </w:tabs>
        <w:rPr>
          <w:rFonts w:ascii="Calibri" w:hAnsi="Calibri"/>
          <w:noProof/>
          <w:sz w:val="22"/>
          <w:szCs w:val="22"/>
        </w:rPr>
      </w:pPr>
      <w:hyperlink w:anchor="_Toc35934317" w:history="1">
        <w:r w:rsidR="00EE40F8" w:rsidRPr="007865B4">
          <w:rPr>
            <w:rStyle w:val="Hyperlink"/>
          </w:rPr>
          <w:t>11.2.</w:t>
        </w:r>
        <w:r w:rsidR="00EE40F8" w:rsidRPr="00941FE1">
          <w:rPr>
            <w:rFonts w:ascii="Calibri" w:hAnsi="Calibri"/>
            <w:noProof/>
            <w:sz w:val="22"/>
            <w:szCs w:val="22"/>
          </w:rPr>
          <w:tab/>
        </w:r>
        <w:r w:rsidR="00EE40F8" w:rsidRPr="007865B4">
          <w:rPr>
            <w:rStyle w:val="Hyperlink"/>
          </w:rPr>
          <w:t>Command line utilities fail on Windows 10</w:t>
        </w:r>
        <w:r w:rsidR="00EE40F8">
          <w:rPr>
            <w:noProof/>
            <w:webHidden/>
          </w:rPr>
          <w:tab/>
        </w:r>
        <w:r w:rsidR="00EE40F8">
          <w:rPr>
            <w:noProof/>
            <w:webHidden/>
          </w:rPr>
          <w:fldChar w:fldCharType="begin"/>
        </w:r>
        <w:r w:rsidR="00EE40F8">
          <w:rPr>
            <w:noProof/>
            <w:webHidden/>
          </w:rPr>
          <w:instrText xml:space="preserve"> PAGEREF _Toc35934317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442C275E" w14:textId="77777777" w:rsidR="00EE40F8" w:rsidRPr="00941FE1" w:rsidRDefault="00000000">
      <w:pPr>
        <w:pStyle w:val="TOC2"/>
        <w:tabs>
          <w:tab w:val="left" w:pos="960"/>
          <w:tab w:val="right" w:leader="dot" w:pos="8630"/>
        </w:tabs>
        <w:rPr>
          <w:rFonts w:ascii="Calibri" w:hAnsi="Calibri"/>
          <w:noProof/>
          <w:sz w:val="22"/>
          <w:szCs w:val="22"/>
        </w:rPr>
      </w:pPr>
      <w:hyperlink w:anchor="_Toc35934318" w:history="1">
        <w:r w:rsidR="00EE40F8" w:rsidRPr="007865B4">
          <w:rPr>
            <w:rStyle w:val="Hyperlink"/>
          </w:rPr>
          <w:t>11.3.</w:t>
        </w:r>
        <w:r w:rsidR="00EE40F8" w:rsidRPr="00941FE1">
          <w:rPr>
            <w:rFonts w:ascii="Calibri" w:hAnsi="Calibri"/>
            <w:noProof/>
            <w:sz w:val="22"/>
            <w:szCs w:val="22"/>
          </w:rPr>
          <w:tab/>
        </w:r>
        <w:r w:rsidR="00EE40F8" w:rsidRPr="007865B4">
          <w:rPr>
            <w:rStyle w:val="Hyperlink"/>
          </w:rPr>
          <w:t>OpenSSL Linking on Windows</w:t>
        </w:r>
        <w:r w:rsidR="00EE40F8">
          <w:rPr>
            <w:noProof/>
            <w:webHidden/>
          </w:rPr>
          <w:tab/>
        </w:r>
        <w:r w:rsidR="00EE40F8">
          <w:rPr>
            <w:noProof/>
            <w:webHidden/>
          </w:rPr>
          <w:fldChar w:fldCharType="begin"/>
        </w:r>
        <w:r w:rsidR="00EE40F8">
          <w:rPr>
            <w:noProof/>
            <w:webHidden/>
          </w:rPr>
          <w:instrText xml:space="preserve"> PAGEREF _Toc35934318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6CEF0FE5" w14:textId="77777777" w:rsidR="00EE40F8" w:rsidRPr="00941FE1" w:rsidRDefault="00000000">
      <w:pPr>
        <w:pStyle w:val="TOC2"/>
        <w:tabs>
          <w:tab w:val="left" w:pos="960"/>
          <w:tab w:val="right" w:leader="dot" w:pos="8630"/>
        </w:tabs>
        <w:rPr>
          <w:rFonts w:ascii="Calibri" w:hAnsi="Calibri"/>
          <w:noProof/>
          <w:sz w:val="22"/>
          <w:szCs w:val="22"/>
        </w:rPr>
      </w:pPr>
      <w:hyperlink w:anchor="_Toc35934319" w:history="1">
        <w:r w:rsidR="00EE40F8" w:rsidRPr="007865B4">
          <w:rPr>
            <w:rStyle w:val="Hyperlink"/>
          </w:rPr>
          <w:t>11.4.</w:t>
        </w:r>
        <w:r w:rsidR="00EE40F8" w:rsidRPr="00941FE1">
          <w:rPr>
            <w:rFonts w:ascii="Calibri" w:hAnsi="Calibri"/>
            <w:noProof/>
            <w:sz w:val="22"/>
            <w:szCs w:val="22"/>
          </w:rPr>
          <w:tab/>
        </w:r>
        <w:r w:rsidR="00EE40F8" w:rsidRPr="007865B4">
          <w:rPr>
            <w:rStyle w:val="Hyperlink"/>
          </w:rPr>
          <w:t>Loaded objects (keys) disappear</w:t>
        </w:r>
        <w:r w:rsidR="00EE40F8">
          <w:rPr>
            <w:noProof/>
            <w:webHidden/>
          </w:rPr>
          <w:tab/>
        </w:r>
        <w:r w:rsidR="00EE40F8">
          <w:rPr>
            <w:noProof/>
            <w:webHidden/>
          </w:rPr>
          <w:fldChar w:fldCharType="begin"/>
        </w:r>
        <w:r w:rsidR="00EE40F8">
          <w:rPr>
            <w:noProof/>
            <w:webHidden/>
          </w:rPr>
          <w:instrText xml:space="preserve"> PAGEREF _Toc35934319 \h </w:instrText>
        </w:r>
        <w:r w:rsidR="00EE40F8">
          <w:rPr>
            <w:noProof/>
            <w:webHidden/>
          </w:rPr>
        </w:r>
        <w:r w:rsidR="00EE40F8">
          <w:rPr>
            <w:noProof/>
            <w:webHidden/>
          </w:rPr>
          <w:fldChar w:fldCharType="separate"/>
        </w:r>
        <w:r w:rsidR="00EE40F8">
          <w:rPr>
            <w:noProof/>
            <w:webHidden/>
          </w:rPr>
          <w:t>41</w:t>
        </w:r>
        <w:r w:rsidR="00EE40F8">
          <w:rPr>
            <w:noProof/>
            <w:webHidden/>
          </w:rPr>
          <w:fldChar w:fldCharType="end"/>
        </w:r>
      </w:hyperlink>
    </w:p>
    <w:p w14:paraId="2A41C0B9" w14:textId="77777777" w:rsidR="00E65A4E" w:rsidRPr="000A21DA" w:rsidRDefault="00DA1477" w:rsidP="00540471">
      <w:r w:rsidRPr="000A21DA">
        <w:fldChar w:fldCharType="end"/>
      </w:r>
      <w:bookmarkStart w:id="4" w:name="_Ref166921735"/>
    </w:p>
    <w:p w14:paraId="378B4EDA" w14:textId="77777777" w:rsidR="00E65A4E" w:rsidRDefault="00E65A4E" w:rsidP="00E65A4E"/>
    <w:p w14:paraId="765CCC45" w14:textId="77777777" w:rsidR="00EB7047" w:rsidRPr="00E65A4E" w:rsidRDefault="00152FD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5" w:name="_Toc35934217"/>
      <w:r w:rsidRPr="00E65A4E">
        <w:rPr>
          <w:spacing w:val="8"/>
          <w:sz w:val="22"/>
        </w:rPr>
        <w:lastRenderedPageBreak/>
        <w:t>Introduction</w:t>
      </w:r>
      <w:bookmarkEnd w:id="4"/>
      <w:bookmarkEnd w:id="5"/>
    </w:p>
    <w:p w14:paraId="6115736B" w14:textId="77777777" w:rsidR="00152FDE" w:rsidRPr="00991CA8" w:rsidRDefault="00152FDE" w:rsidP="005932D8"/>
    <w:p w14:paraId="0EF9AF8F" w14:textId="77777777" w:rsidR="008C2AE3" w:rsidRDefault="008C2AE3" w:rsidP="008C2AE3">
      <w:r>
        <w:t xml:space="preserve">The </w:t>
      </w:r>
      <w:r w:rsidR="000F2062">
        <w:t>IBM TSS</w:t>
      </w:r>
      <w:r>
        <w:t xml:space="preserve"> is designed for:</w:t>
      </w:r>
    </w:p>
    <w:p w14:paraId="1BD0B2B4" w14:textId="77777777" w:rsidR="008C2AE3" w:rsidRDefault="008C2AE3" w:rsidP="008C2AE3"/>
    <w:p w14:paraId="30646E3F" w14:textId="77777777" w:rsidR="008C2AE3" w:rsidRDefault="008C2AE3" w:rsidP="00383808">
      <w:pPr>
        <w:numPr>
          <w:ilvl w:val="0"/>
          <w:numId w:val="4"/>
        </w:numPr>
      </w:pPr>
      <w:r>
        <w:t>ease of understanding</w:t>
      </w:r>
    </w:p>
    <w:p w14:paraId="17E62BF9" w14:textId="77777777" w:rsidR="008C2AE3" w:rsidRDefault="008C2AE3" w:rsidP="00383808">
      <w:pPr>
        <w:numPr>
          <w:ilvl w:val="0"/>
          <w:numId w:val="4"/>
        </w:numPr>
      </w:pPr>
      <w:r>
        <w:t>ease of use</w:t>
      </w:r>
    </w:p>
    <w:p w14:paraId="7431B510" w14:textId="77777777" w:rsidR="008C2AE3" w:rsidRDefault="008C2AE3" w:rsidP="00383808">
      <w:pPr>
        <w:numPr>
          <w:ilvl w:val="0"/>
          <w:numId w:val="4"/>
        </w:numPr>
      </w:pPr>
      <w:r>
        <w:t>ease of implementation</w:t>
      </w:r>
    </w:p>
    <w:p w14:paraId="31FC1D33" w14:textId="77777777" w:rsidR="008C2AE3" w:rsidRDefault="008C2AE3" w:rsidP="00383808">
      <w:pPr>
        <w:numPr>
          <w:ilvl w:val="0"/>
          <w:numId w:val="4"/>
        </w:numPr>
      </w:pPr>
      <w:r>
        <w:t>maximum code reuse</w:t>
      </w:r>
    </w:p>
    <w:p w14:paraId="2FF90711" w14:textId="77777777" w:rsidR="005F6EFF" w:rsidRDefault="005F6EFF" w:rsidP="005F6EFF"/>
    <w:p w14:paraId="7F90F356" w14:textId="77777777" w:rsidR="005F6EFF" w:rsidRDefault="005F6EFF" w:rsidP="005F6EFF">
      <w:r>
        <w:t>The package is upstreamed to</w:t>
      </w:r>
    </w:p>
    <w:p w14:paraId="76D4141D" w14:textId="77777777" w:rsidR="005F6EFF" w:rsidRDefault="005F6EFF" w:rsidP="005F6EFF"/>
    <w:p w14:paraId="41148FB3" w14:textId="77777777" w:rsidR="005F6EFF" w:rsidRDefault="005F6EFF" w:rsidP="0051273C">
      <w:pPr>
        <w:numPr>
          <w:ilvl w:val="0"/>
          <w:numId w:val="20"/>
        </w:numPr>
      </w:pPr>
      <w:r w:rsidRPr="005F6EFF">
        <w:t>Fedora</w:t>
      </w:r>
    </w:p>
    <w:p w14:paraId="4CD9A6E9" w14:textId="77777777" w:rsidR="005F6EFF" w:rsidRDefault="005F6EFF" w:rsidP="0051273C">
      <w:pPr>
        <w:numPr>
          <w:ilvl w:val="0"/>
          <w:numId w:val="20"/>
        </w:numPr>
      </w:pPr>
      <w:r w:rsidRPr="005F6EFF">
        <w:t>Debian</w:t>
      </w:r>
    </w:p>
    <w:p w14:paraId="54E50D2A" w14:textId="77777777" w:rsidR="005F6EFF" w:rsidRDefault="005F6EFF" w:rsidP="0051273C">
      <w:pPr>
        <w:numPr>
          <w:ilvl w:val="0"/>
          <w:numId w:val="20"/>
        </w:numPr>
      </w:pPr>
      <w:r w:rsidRPr="005F6EFF">
        <w:t>RHEL 7.4</w:t>
      </w:r>
      <w:r>
        <w:t xml:space="preserve"> and up</w:t>
      </w:r>
    </w:p>
    <w:p w14:paraId="7236D9E6" w14:textId="77777777" w:rsidR="005F6EFF" w:rsidRDefault="005F6EFF" w:rsidP="0051273C">
      <w:pPr>
        <w:numPr>
          <w:ilvl w:val="0"/>
          <w:numId w:val="20"/>
        </w:numPr>
      </w:pPr>
      <w:r w:rsidRPr="005F6EFF">
        <w:t>SLES 12 SP3</w:t>
      </w:r>
      <w:r>
        <w:t xml:space="preserve"> and up</w:t>
      </w:r>
    </w:p>
    <w:p w14:paraId="3D523DFF" w14:textId="77777777" w:rsidR="005F6EFF" w:rsidRDefault="005F6EFF" w:rsidP="0051273C">
      <w:pPr>
        <w:numPr>
          <w:ilvl w:val="0"/>
          <w:numId w:val="20"/>
        </w:numPr>
      </w:pPr>
      <w:r w:rsidRPr="005F6EFF">
        <w:t>Ubuntu 17.10</w:t>
      </w:r>
      <w:r>
        <w:t xml:space="preserve"> and up</w:t>
      </w:r>
    </w:p>
    <w:p w14:paraId="172139C7" w14:textId="77777777" w:rsidR="00152FDE" w:rsidRPr="00991CA8" w:rsidRDefault="00152FDE" w:rsidP="005932D8"/>
    <w:p w14:paraId="70B24E79" w14:textId="77777777" w:rsidR="00497D06"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 w:name="_Toc35934218"/>
      <w:r w:rsidRPr="00E65A4E">
        <w:rPr>
          <w:spacing w:val="8"/>
          <w:sz w:val="22"/>
        </w:rPr>
        <w:lastRenderedPageBreak/>
        <w:t>Features</w:t>
      </w:r>
      <w:bookmarkEnd w:id="6"/>
    </w:p>
    <w:p w14:paraId="0379673B" w14:textId="77777777" w:rsidR="00057EEB" w:rsidRDefault="00057EEB" w:rsidP="00057EEB"/>
    <w:p w14:paraId="6379EBDE" w14:textId="77777777" w:rsidR="008C2AE3" w:rsidRPr="008C2AE3" w:rsidRDefault="008C2AE3" w:rsidP="008C2AE3"/>
    <w:p w14:paraId="575A8EA5" w14:textId="77777777" w:rsidR="008C2AE3" w:rsidRDefault="008C2AE3" w:rsidP="008C2AE3">
      <w:r>
        <w:t xml:space="preserve">The </w:t>
      </w:r>
      <w:r w:rsidR="000F2062">
        <w:t>TSS</w:t>
      </w:r>
      <w:r>
        <w:t xml:space="preserve"> handles the following, completely hidden from the caller:</w:t>
      </w:r>
    </w:p>
    <w:p w14:paraId="481F3877" w14:textId="77777777" w:rsidR="008C2AE3" w:rsidRDefault="008C2AE3" w:rsidP="008C2AE3"/>
    <w:p w14:paraId="70C615FA" w14:textId="77777777" w:rsidR="008C2AE3" w:rsidRDefault="008C2AE3" w:rsidP="00383808">
      <w:pPr>
        <w:numPr>
          <w:ilvl w:val="0"/>
          <w:numId w:val="4"/>
        </w:numPr>
      </w:pPr>
      <w:r>
        <w:t>HMAC, password and policy sessions</w:t>
      </w:r>
    </w:p>
    <w:p w14:paraId="7A461579" w14:textId="77777777" w:rsidR="008C2AE3" w:rsidRDefault="008C2AE3" w:rsidP="00383808">
      <w:pPr>
        <w:numPr>
          <w:ilvl w:val="0"/>
          <w:numId w:val="4"/>
        </w:numPr>
      </w:pPr>
      <w:r>
        <w:t>Session and HMAC key calculations, including bind and salt sessions</w:t>
      </w:r>
    </w:p>
    <w:p w14:paraId="6DB2B452" w14:textId="77777777" w:rsidR="008C2AE3" w:rsidRDefault="008C2AE3" w:rsidP="00383808">
      <w:pPr>
        <w:numPr>
          <w:ilvl w:val="0"/>
          <w:numId w:val="4"/>
        </w:numPr>
      </w:pPr>
      <w:r>
        <w:t>HMAC generation and verification (including cpHash and rpHash)</w:t>
      </w:r>
    </w:p>
    <w:p w14:paraId="7BBCA73F" w14:textId="77777777" w:rsidR="008C2AE3" w:rsidRDefault="008C2AE3" w:rsidP="00383808">
      <w:pPr>
        <w:numPr>
          <w:ilvl w:val="0"/>
          <w:numId w:val="4"/>
        </w:numPr>
      </w:pPr>
      <w:r>
        <w:t>Parameter encryption and decryption, XOR and AES</w:t>
      </w:r>
    </w:p>
    <w:p w14:paraId="0F6906AA" w14:textId="77777777" w:rsidR="008C2AE3" w:rsidRDefault="008C2AE3" w:rsidP="00383808">
      <w:pPr>
        <w:numPr>
          <w:ilvl w:val="0"/>
          <w:numId w:val="4"/>
        </w:numPr>
      </w:pPr>
      <w:r>
        <w:t>Nonces and nonce rolling</w:t>
      </w:r>
    </w:p>
    <w:p w14:paraId="4B315517" w14:textId="77777777" w:rsidR="008C2AE3" w:rsidRDefault="008C2AE3" w:rsidP="00383808">
      <w:pPr>
        <w:numPr>
          <w:ilvl w:val="0"/>
          <w:numId w:val="4"/>
        </w:numPr>
      </w:pPr>
      <w:r>
        <w:t>Session continue flag</w:t>
      </w:r>
    </w:p>
    <w:p w14:paraId="3E9A2913" w14:textId="77777777" w:rsidR="008C2AE3" w:rsidRDefault="008C2AE3" w:rsidP="00383808">
      <w:pPr>
        <w:numPr>
          <w:ilvl w:val="0"/>
          <w:numId w:val="4"/>
        </w:numPr>
      </w:pPr>
      <w:r>
        <w:t>TPM 2.0 "Name" and bind session tracking</w:t>
      </w:r>
    </w:p>
    <w:p w14:paraId="3B268FF3" w14:textId="77777777" w:rsidR="008C2AE3" w:rsidRDefault="008C2AE3" w:rsidP="00383808">
      <w:pPr>
        <w:numPr>
          <w:ilvl w:val="0"/>
          <w:numId w:val="4"/>
        </w:numPr>
      </w:pPr>
      <w:r>
        <w:t>Different session hash algorithms</w:t>
      </w:r>
    </w:p>
    <w:p w14:paraId="516D3325" w14:textId="77777777" w:rsidR="008C2AE3" w:rsidRDefault="008C2AE3" w:rsidP="00383808">
      <w:pPr>
        <w:numPr>
          <w:ilvl w:val="0"/>
          <w:numId w:val="4"/>
        </w:numPr>
      </w:pPr>
      <w:r>
        <w:t xml:space="preserve">Marshaling, unmarshaling, and communication with the TPM </w:t>
      </w:r>
    </w:p>
    <w:p w14:paraId="654FF26C" w14:textId="77777777" w:rsidR="00057EEB" w:rsidRDefault="00057EEB" w:rsidP="008C2AE3"/>
    <w:p w14:paraId="47140D39" w14:textId="77777777" w:rsidR="008C2AE3" w:rsidRDefault="008C2AE3" w:rsidP="008C2AE3">
      <w:r>
        <w:t>and almost hidden from the caller:</w:t>
      </w:r>
    </w:p>
    <w:p w14:paraId="674C2470" w14:textId="77777777" w:rsidR="008C2AE3" w:rsidRDefault="008C2AE3" w:rsidP="008C2AE3"/>
    <w:p w14:paraId="6F1EC9A1" w14:textId="77777777" w:rsidR="008C2AE3" w:rsidRDefault="008C2AE3" w:rsidP="00383808">
      <w:pPr>
        <w:numPr>
          <w:ilvl w:val="0"/>
          <w:numId w:val="4"/>
        </w:numPr>
      </w:pPr>
      <w:r>
        <w:t>bind password</w:t>
      </w:r>
    </w:p>
    <w:p w14:paraId="0B2A29BE" w14:textId="77777777" w:rsidR="00BD0769" w:rsidRDefault="00BD0769" w:rsidP="00BD0769"/>
    <w:p w14:paraId="6B900210" w14:textId="77777777" w:rsidR="004F0567" w:rsidRPr="00614A91" w:rsidRDefault="004F0567" w:rsidP="00614A91"/>
    <w:p w14:paraId="0EAC07D1" w14:textId="77777777" w:rsidR="004F0567" w:rsidRPr="00991CA8" w:rsidRDefault="004F0567" w:rsidP="00614A91"/>
    <w:p w14:paraId="78B494E5" w14:textId="77777777" w:rsidR="00152FDE" w:rsidRPr="00E65A4E" w:rsidRDefault="008C2AE3"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7" w:name="_Ref511735763"/>
      <w:bookmarkStart w:id="8" w:name="_Ref511735765"/>
      <w:bookmarkStart w:id="9" w:name="_Toc35934219"/>
      <w:r w:rsidRPr="00E65A4E">
        <w:rPr>
          <w:spacing w:val="8"/>
          <w:sz w:val="22"/>
        </w:rPr>
        <w:lastRenderedPageBreak/>
        <w:t>API</w:t>
      </w:r>
      <w:bookmarkEnd w:id="7"/>
      <w:bookmarkEnd w:id="8"/>
      <w:bookmarkEnd w:id="9"/>
    </w:p>
    <w:p w14:paraId="42C10955" w14:textId="77777777" w:rsidR="005F35CC" w:rsidRDefault="005F35CC" w:rsidP="005F35CC"/>
    <w:p w14:paraId="028FCA57" w14:textId="77777777" w:rsidR="005F35CC" w:rsidRPr="005F35CC" w:rsidRDefault="005F35CC" w:rsidP="005F35CC">
      <w:r>
        <w:t>The API consists of the following calls:</w:t>
      </w:r>
    </w:p>
    <w:p w14:paraId="61521184" w14:textId="77777777" w:rsidR="00A56DFD" w:rsidRDefault="00B77AC8" w:rsidP="00A56DFD">
      <w:pPr>
        <w:pStyle w:val="Heading2"/>
      </w:pPr>
      <w:bookmarkStart w:id="10" w:name="_Toc35934220"/>
      <w:r>
        <w:t>TSS</w:t>
      </w:r>
      <w:r w:rsidR="00A56DFD">
        <w:t>_Execute()</w:t>
      </w:r>
      <w:bookmarkEnd w:id="10"/>
    </w:p>
    <w:p w14:paraId="2476F1B7" w14:textId="77777777" w:rsidR="00A56DFD" w:rsidRDefault="00A56DFD" w:rsidP="00A56DFD"/>
    <w:p w14:paraId="0223AE29" w14:textId="77777777" w:rsidR="00702517" w:rsidRPr="00991CA8" w:rsidRDefault="00702517" w:rsidP="00A56DFD">
      <w:r>
        <w:t>#include &lt;</w:t>
      </w:r>
      <w:r w:rsidR="00921FC5">
        <w:t>ibm</w:t>
      </w:r>
      <w:r>
        <w:t>tss/tss.h&gt;</w:t>
      </w:r>
    </w:p>
    <w:p w14:paraId="2DDD029C" w14:textId="77777777" w:rsidR="00A56DFD" w:rsidRPr="00A93886" w:rsidRDefault="00A56DFD" w:rsidP="00A56DFD"/>
    <w:p w14:paraId="12B9D87E" w14:textId="77777777" w:rsidR="00F25578" w:rsidRDefault="00A56DFD" w:rsidP="00F25578">
      <w:r w:rsidRPr="00EA215A">
        <w:t xml:space="preserve">TPM_RC </w:t>
      </w:r>
      <w:r>
        <w:tab/>
      </w:r>
      <w:r w:rsidR="00B77AC8">
        <w:t>TSS</w:t>
      </w:r>
      <w:r w:rsidRPr="00EA215A">
        <w:t>_Execute(</w:t>
      </w:r>
      <w:r w:rsidR="00B77AC8">
        <w:t xml:space="preserve">TSS_CONTEXT </w:t>
      </w:r>
      <w:r w:rsidR="00F9275C">
        <w:tab/>
      </w:r>
      <w:r w:rsidR="00F9275C">
        <w:tab/>
      </w:r>
      <w:r w:rsidR="00F9275C">
        <w:tab/>
      </w:r>
      <w:r w:rsidR="00B77AC8">
        <w:t>*tss</w:t>
      </w:r>
      <w:r w:rsidR="00F25578">
        <w:t>Context,</w:t>
      </w:r>
    </w:p>
    <w:p w14:paraId="7EB31EA1" w14:textId="77777777" w:rsidR="00A56DFD" w:rsidRPr="00EA215A" w:rsidRDefault="00F25578" w:rsidP="00F25578">
      <w:pPr>
        <w:ind w:left="720"/>
      </w:pPr>
      <w:r>
        <w:tab/>
      </w:r>
      <w:r>
        <w:tab/>
        <w:t xml:space="preserve">           </w:t>
      </w:r>
      <w:r w:rsidR="00A56DFD" w:rsidRPr="00EA215A">
        <w:t xml:space="preserve">RESPONSE_PARAMETERS </w:t>
      </w:r>
      <w:r w:rsidR="00A56DFD">
        <w:tab/>
      </w:r>
      <w:r w:rsidR="00A56DFD" w:rsidRPr="00EA215A">
        <w:t>*out,</w:t>
      </w:r>
    </w:p>
    <w:p w14:paraId="38AB03EB" w14:textId="77777777" w:rsidR="00A56DFD" w:rsidRPr="00EA215A" w:rsidRDefault="00A56DFD" w:rsidP="00A56DFD">
      <w:r w:rsidRPr="00EA215A">
        <w:tab/>
      </w:r>
      <w:r w:rsidRPr="00EA215A">
        <w:tab/>
      </w:r>
      <w:r>
        <w:tab/>
      </w:r>
      <w:r>
        <w:tab/>
      </w:r>
      <w:r w:rsidRPr="00EA215A">
        <w:t xml:space="preserve">COMMAND_PARAMETERS </w:t>
      </w:r>
      <w:r>
        <w:tab/>
      </w:r>
      <w:r w:rsidRPr="00EA215A">
        <w:t>*in,</w:t>
      </w:r>
    </w:p>
    <w:p w14:paraId="13C22AE9" w14:textId="77777777" w:rsidR="00A56DFD" w:rsidRPr="00EA215A" w:rsidRDefault="00A56DFD" w:rsidP="00A56DFD">
      <w:r w:rsidRPr="00EA215A">
        <w:tab/>
      </w:r>
      <w:r w:rsidRPr="00EA215A">
        <w:tab/>
      </w:r>
      <w:r>
        <w:tab/>
      </w:r>
      <w:r>
        <w:tab/>
      </w:r>
      <w:r w:rsidRPr="00EA215A">
        <w:t xml:space="preserve">EXTRA_PARAMETERS </w:t>
      </w:r>
      <w:r>
        <w:tab/>
      </w:r>
      <w:r>
        <w:tab/>
      </w:r>
      <w:r w:rsidRPr="00EA215A">
        <w:t>*extra,</w:t>
      </w:r>
    </w:p>
    <w:p w14:paraId="1AF4ECA3" w14:textId="77777777" w:rsidR="00A56DFD" w:rsidRPr="00EA215A" w:rsidRDefault="00A56DFD" w:rsidP="00A56DFD">
      <w:r w:rsidRPr="00EA215A">
        <w:tab/>
      </w:r>
      <w:r w:rsidRPr="00EA215A">
        <w:tab/>
      </w:r>
      <w:r>
        <w:tab/>
      </w:r>
      <w:r>
        <w:tab/>
      </w:r>
      <w:r w:rsidRPr="00EA215A">
        <w:t xml:space="preserve">TPM_CC </w:t>
      </w:r>
      <w:r>
        <w:tab/>
      </w:r>
      <w:r>
        <w:tab/>
      </w:r>
      <w:r>
        <w:tab/>
      </w:r>
      <w:r w:rsidR="00F9275C">
        <w:tab/>
      </w:r>
      <w:r w:rsidRPr="00EA215A">
        <w:t>commandCode,</w:t>
      </w:r>
    </w:p>
    <w:p w14:paraId="4126E156" w14:textId="77777777" w:rsidR="00A56DFD" w:rsidRDefault="00A56DFD" w:rsidP="00A56DFD">
      <w:r w:rsidRPr="00EA215A">
        <w:tab/>
      </w:r>
      <w:r w:rsidRPr="00EA215A">
        <w:tab/>
        <w:t xml:space="preserve">  </w:t>
      </w:r>
      <w:r>
        <w:tab/>
      </w:r>
      <w:r w:rsidRPr="00EA215A">
        <w:t xml:space="preserve"> </w:t>
      </w:r>
      <w:r>
        <w:tab/>
      </w:r>
      <w:r w:rsidRPr="00EA215A">
        <w:t>...)</w:t>
      </w:r>
      <w:r>
        <w:t>;</w:t>
      </w:r>
    </w:p>
    <w:p w14:paraId="0B9F7BF5" w14:textId="77777777" w:rsidR="00A56DFD" w:rsidRDefault="00A56DFD" w:rsidP="00A56DFD"/>
    <w:p w14:paraId="00632612" w14:textId="77777777" w:rsidR="00A56DFD" w:rsidRDefault="00A56DFD" w:rsidP="00A56DFD">
      <w:r>
        <w:t>This is the primary TSS function.</w:t>
      </w:r>
    </w:p>
    <w:p w14:paraId="76B83FA0" w14:textId="77777777" w:rsidR="00A56DFD" w:rsidRDefault="00A56DFD" w:rsidP="00A56DFD"/>
    <w:p w14:paraId="156DDB15" w14:textId="77777777" w:rsidR="00F25578" w:rsidRDefault="00B77AC8" w:rsidP="00A56DFD">
      <w:r>
        <w:t>tss</w:t>
      </w:r>
      <w:r w:rsidR="00F25578">
        <w:t xml:space="preserve">Context:  </w:t>
      </w:r>
      <w:r w:rsidR="008A682E">
        <w:t>Opaque object</w:t>
      </w:r>
    </w:p>
    <w:p w14:paraId="327A8388" w14:textId="77777777" w:rsidR="00A56DFD" w:rsidRDefault="00A56DFD" w:rsidP="00A56DFD">
      <w:r>
        <w:t>out:  The standard TPM2 Part 3 response parameter</w:t>
      </w:r>
    </w:p>
    <w:p w14:paraId="2114B626" w14:textId="77777777" w:rsidR="00A56DFD" w:rsidRDefault="00A56DFD" w:rsidP="00A56DFD">
      <w:r>
        <w:t>in: The standard TPM2 Part 3 command parameter</w:t>
      </w:r>
    </w:p>
    <w:p w14:paraId="329C9D0F" w14:textId="77777777" w:rsidR="00A56DFD" w:rsidRDefault="00A56DFD" w:rsidP="00A56DFD">
      <w:r>
        <w:t>extra:  Some commands (only two so far) require extra parameter s.</w:t>
      </w:r>
    </w:p>
    <w:p w14:paraId="3D420657" w14:textId="77777777" w:rsidR="00A56DFD" w:rsidRDefault="00A56DFD" w:rsidP="00A56DFD">
      <w:r>
        <w:t>commandCode: The standard TPM2 Part 2 command code.</w:t>
      </w:r>
    </w:p>
    <w:p w14:paraId="28FA12CC" w14:textId="77777777" w:rsidR="00A56DFD" w:rsidRDefault="00A56DFD" w:rsidP="00A56DFD"/>
    <w:p w14:paraId="1CAFD1C3" w14:textId="77777777" w:rsidR="00A56DFD" w:rsidRDefault="00A56DFD" w:rsidP="00A56DFD">
      <w:r>
        <w:t>. . . :  A list of session 3-tuples , of the form</w:t>
      </w:r>
    </w:p>
    <w:p w14:paraId="200EDB6A" w14:textId="77777777" w:rsidR="00A56DFD" w:rsidRDefault="00A56DFD" w:rsidP="00A56DFD">
      <w:r>
        <w:tab/>
        <w:t xml:space="preserve"> TPMI_SH_AUTH_SESSION sessionHandle,</w:t>
      </w:r>
    </w:p>
    <w:p w14:paraId="75044679" w14:textId="77777777" w:rsidR="00A56DFD" w:rsidRDefault="00A56DFD" w:rsidP="00A56DFD">
      <w:r>
        <w:t xml:space="preserve">   </w:t>
      </w:r>
      <w:r>
        <w:tab/>
        <w:t>const char *password,</w:t>
      </w:r>
    </w:p>
    <w:p w14:paraId="40108F69" w14:textId="77777777" w:rsidR="00A56DFD" w:rsidRDefault="00A56DFD" w:rsidP="00A56DFD">
      <w:r>
        <w:t xml:space="preserve">   </w:t>
      </w:r>
      <w:r>
        <w:tab/>
        <w:t>unsigned int sessionAttributes</w:t>
      </w:r>
    </w:p>
    <w:p w14:paraId="565A87EF" w14:textId="77777777" w:rsidR="00A56DFD" w:rsidRDefault="00A56DFD" w:rsidP="00A56DFD">
      <w:r>
        <w:tab/>
        <w:t>The list is terminated with (TPM_RH_NULL, NULL, 0)</w:t>
      </w:r>
    </w:p>
    <w:p w14:paraId="6A1DBF07" w14:textId="77777777" w:rsidR="008A682E" w:rsidRDefault="008A682E" w:rsidP="00A56DFD"/>
    <w:p w14:paraId="12365C44" w14:textId="77777777" w:rsidR="008A682E" w:rsidRDefault="00B77AC8" w:rsidP="008A682E">
      <w:pPr>
        <w:pStyle w:val="Heading2"/>
      </w:pPr>
      <w:bookmarkStart w:id="11" w:name="_Ref437348825"/>
      <w:bookmarkStart w:id="12" w:name="_Toc35934221"/>
      <w:r>
        <w:t>TSS</w:t>
      </w:r>
      <w:r w:rsidR="008A682E" w:rsidRPr="008A682E">
        <w:t>_Create</w:t>
      </w:r>
      <w:r w:rsidR="008A682E">
        <w:t>()</w:t>
      </w:r>
      <w:bookmarkEnd w:id="11"/>
      <w:bookmarkEnd w:id="12"/>
    </w:p>
    <w:p w14:paraId="4A7E65AF" w14:textId="77777777" w:rsidR="008A682E" w:rsidRDefault="008A682E" w:rsidP="00A56DFD"/>
    <w:p w14:paraId="6E0FC144" w14:textId="77777777" w:rsidR="00702517" w:rsidRPr="00991CA8" w:rsidRDefault="00702517" w:rsidP="00702517">
      <w:r>
        <w:t>#include &lt;</w:t>
      </w:r>
      <w:r w:rsidR="00921FC5">
        <w:t>ibm</w:t>
      </w:r>
      <w:r>
        <w:t>tss/tss.h&gt;</w:t>
      </w:r>
    </w:p>
    <w:p w14:paraId="6D762D9C" w14:textId="77777777" w:rsidR="00702517" w:rsidRDefault="00702517" w:rsidP="00A56DFD"/>
    <w:p w14:paraId="69C0A6B1" w14:textId="77777777" w:rsidR="008A682E" w:rsidRDefault="00AE72C1" w:rsidP="00A56DFD">
      <w:r w:rsidRPr="00AE72C1">
        <w:t xml:space="preserve">TPM_RC </w:t>
      </w:r>
      <w:r>
        <w:tab/>
      </w:r>
      <w:r w:rsidR="00B77AC8">
        <w:t>TSS</w:t>
      </w:r>
      <w:r w:rsidRPr="00AE72C1">
        <w:t>_Create(</w:t>
      </w:r>
      <w:r w:rsidR="00B77AC8">
        <w:t>TSS_CONTEXT **tss</w:t>
      </w:r>
      <w:r w:rsidRPr="00AE72C1">
        <w:t>Context)</w:t>
      </w:r>
      <w:r>
        <w:t>;</w:t>
      </w:r>
    </w:p>
    <w:p w14:paraId="1EC7B93B" w14:textId="77777777" w:rsidR="00AE72C1" w:rsidRDefault="00AE72C1" w:rsidP="00A56DFD"/>
    <w:p w14:paraId="6F19D99B" w14:textId="77777777" w:rsidR="008A682E" w:rsidRDefault="008A682E" w:rsidP="00A56DFD">
      <w:r>
        <w:t xml:space="preserve">This creates the </w:t>
      </w:r>
      <w:r w:rsidR="00B77AC8">
        <w:t>TSS</w:t>
      </w:r>
      <w:r>
        <w:t xml:space="preserve">_CONTEXT used in the </w:t>
      </w:r>
      <w:r w:rsidR="00B77AC8">
        <w:t>TSS</w:t>
      </w:r>
      <w:r>
        <w:t xml:space="preserve">_Execute() function.  It is initialized with the default configuration, which can be then changed using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w:t>
      </w:r>
    </w:p>
    <w:p w14:paraId="4DBE12F5" w14:textId="77777777" w:rsidR="0087429E" w:rsidRDefault="0087429E" w:rsidP="00A56DFD"/>
    <w:p w14:paraId="0FEA2064" w14:textId="77777777" w:rsidR="0087429E" w:rsidRDefault="0087429E" w:rsidP="00A56DFD">
      <w:r>
        <w:t>Returns an error if the context cannot be allocated, or if the properties cannot be initialized, typically due to an invalid environment variable.</w:t>
      </w:r>
    </w:p>
    <w:p w14:paraId="23E95893" w14:textId="77777777" w:rsidR="008A682E" w:rsidRDefault="008A682E" w:rsidP="00A56DFD"/>
    <w:p w14:paraId="49F7B460" w14:textId="77777777" w:rsidR="008A682E" w:rsidRDefault="008A682E" w:rsidP="00A56DFD">
      <w:r>
        <w:t xml:space="preserve">See </w:t>
      </w:r>
      <w:r>
        <w:fldChar w:fldCharType="begin"/>
      </w:r>
      <w:r>
        <w:instrText xml:space="preserve"> REF _Ref437348811 \r \h </w:instrText>
      </w:r>
      <w:r>
        <w:fldChar w:fldCharType="separate"/>
      </w:r>
      <w:r w:rsidR="00EE40F8">
        <w:t>3.3</w:t>
      </w:r>
      <w:r>
        <w:fldChar w:fldCharType="end"/>
      </w:r>
      <w:r w:rsidR="003A27D5">
        <w:t xml:space="preserve"> </w:t>
      </w:r>
      <w:r>
        <w:fldChar w:fldCharType="begin"/>
      </w:r>
      <w:r>
        <w:instrText xml:space="preserve"> REF _Ref437348811 \h </w:instrText>
      </w:r>
      <w:r>
        <w:fldChar w:fldCharType="separate"/>
      </w:r>
      <w:r w:rsidR="00EE40F8">
        <w:t>TSS</w:t>
      </w:r>
      <w:r w:rsidR="00EE40F8" w:rsidRPr="008A682E">
        <w:t>_Delete</w:t>
      </w:r>
      <w:r w:rsidR="00EE40F8">
        <w:t>()</w:t>
      </w:r>
      <w:r>
        <w:fldChar w:fldCharType="end"/>
      </w:r>
      <w:r w:rsidR="003A27D5">
        <w:t>.</w:t>
      </w:r>
    </w:p>
    <w:p w14:paraId="3ECFB0D3" w14:textId="77777777" w:rsidR="008A682E" w:rsidRDefault="008A682E" w:rsidP="00A56DFD"/>
    <w:p w14:paraId="40BF6259" w14:textId="77777777" w:rsidR="008A682E" w:rsidRDefault="008A682E" w:rsidP="00A56DFD">
      <w:r>
        <w:t xml:space="preserve">It does not immediately </w:t>
      </w:r>
      <w:r w:rsidR="00405D72">
        <w:t>open</w:t>
      </w:r>
      <w:r>
        <w:t xml:space="preserve"> a connection, so that the connection properties can be changed from the default</w:t>
      </w:r>
      <w:r w:rsidR="0087429E" w:rsidRPr="0087429E">
        <w:t xml:space="preserve"> </w:t>
      </w:r>
      <w:r w:rsidR="0087429E">
        <w:t>first</w:t>
      </w:r>
      <w:r>
        <w:t xml:space="preserve">. </w:t>
      </w:r>
    </w:p>
    <w:p w14:paraId="092CC60E" w14:textId="77777777" w:rsidR="008A682E" w:rsidRDefault="008A682E" w:rsidP="00A56DFD"/>
    <w:p w14:paraId="15B6B2C6" w14:textId="77777777" w:rsidR="008A682E" w:rsidRDefault="00B77AC8" w:rsidP="008A682E">
      <w:pPr>
        <w:pStyle w:val="Heading2"/>
      </w:pPr>
      <w:bookmarkStart w:id="13" w:name="_Ref437348811"/>
      <w:bookmarkStart w:id="14" w:name="_Toc35934222"/>
      <w:r>
        <w:t>TSS</w:t>
      </w:r>
      <w:r w:rsidR="008A682E" w:rsidRPr="008A682E">
        <w:t>_Delete</w:t>
      </w:r>
      <w:r w:rsidR="008A682E">
        <w:t>()</w:t>
      </w:r>
      <w:bookmarkEnd w:id="13"/>
      <w:bookmarkEnd w:id="14"/>
    </w:p>
    <w:p w14:paraId="1CF50570" w14:textId="77777777" w:rsidR="008A682E" w:rsidRDefault="008A682E" w:rsidP="00A56DFD"/>
    <w:p w14:paraId="7EDE534E" w14:textId="77777777" w:rsidR="00702517" w:rsidRPr="00991CA8" w:rsidRDefault="00702517" w:rsidP="00702517">
      <w:r>
        <w:t>#include &lt;</w:t>
      </w:r>
      <w:r w:rsidR="00921FC5">
        <w:t>ibm</w:t>
      </w:r>
      <w:r>
        <w:t>tss/tss.h&gt;</w:t>
      </w:r>
    </w:p>
    <w:p w14:paraId="322ECB53" w14:textId="77777777" w:rsidR="00702517" w:rsidRDefault="00702517" w:rsidP="00A56DFD"/>
    <w:p w14:paraId="483B0FE2" w14:textId="77777777" w:rsidR="008A682E" w:rsidRDefault="008A682E" w:rsidP="00A56DFD">
      <w:r w:rsidRPr="008A682E">
        <w:t>TPM_RC</w:t>
      </w:r>
      <w:r w:rsidR="002915CB">
        <w:tab/>
      </w:r>
      <w:r w:rsidR="00B77AC8">
        <w:t>TSS_Delete(TSS_CONTEXT *tss</w:t>
      </w:r>
      <w:r w:rsidRPr="008A682E">
        <w:t>Context)</w:t>
      </w:r>
      <w:r>
        <w:t>;</w:t>
      </w:r>
    </w:p>
    <w:p w14:paraId="1CDD3E0D" w14:textId="77777777" w:rsidR="008A682E" w:rsidRDefault="008A682E" w:rsidP="00A56DFD"/>
    <w:p w14:paraId="6EA2303E" w14:textId="77777777" w:rsidR="00A57CD4" w:rsidRDefault="008A682E" w:rsidP="00A56DFD">
      <w:r>
        <w:t xml:space="preserve">The deletes the opaque context created using </w:t>
      </w:r>
      <w:r>
        <w:fldChar w:fldCharType="begin"/>
      </w:r>
      <w:r>
        <w:instrText xml:space="preserve"> REF _Ref437348825 \r \h </w:instrText>
      </w:r>
      <w:r>
        <w:fldChar w:fldCharType="separate"/>
      </w:r>
      <w:r w:rsidR="00EE40F8">
        <w:t>3.2</w:t>
      </w:r>
      <w:r>
        <w:fldChar w:fldCharType="end"/>
      </w:r>
      <w:r>
        <w:t xml:space="preserve"> </w:t>
      </w:r>
      <w:r>
        <w:fldChar w:fldCharType="begin"/>
      </w:r>
      <w:r>
        <w:instrText xml:space="preserve"> REF _Ref437348825 \h </w:instrText>
      </w:r>
      <w:r>
        <w:fldChar w:fldCharType="separate"/>
      </w:r>
      <w:r w:rsidR="00EE40F8">
        <w:t>TSS</w:t>
      </w:r>
      <w:r w:rsidR="00EE40F8" w:rsidRPr="008A682E">
        <w:t>_Create</w:t>
      </w:r>
      <w:r w:rsidR="00EE40F8">
        <w:t>()</w:t>
      </w:r>
      <w:r>
        <w:fldChar w:fldCharType="end"/>
      </w:r>
      <w:r>
        <w:t xml:space="preserve">.  </w:t>
      </w:r>
    </w:p>
    <w:p w14:paraId="5F21AB37" w14:textId="77777777" w:rsidR="00A57CD4" w:rsidRDefault="00A57CD4" w:rsidP="00A56DFD"/>
    <w:p w14:paraId="29B23E04" w14:textId="77777777" w:rsidR="002915CB" w:rsidRDefault="008A682E" w:rsidP="00A56DFD">
      <w:r>
        <w:t>It closes an open connection.</w:t>
      </w:r>
    </w:p>
    <w:p w14:paraId="3601DB8C" w14:textId="77777777" w:rsidR="002915CB" w:rsidRDefault="002915CB" w:rsidP="00A56DFD"/>
    <w:p w14:paraId="00505744" w14:textId="77777777" w:rsidR="00A56DFD" w:rsidRDefault="002915CB" w:rsidP="00A56DFD">
      <w:r>
        <w:t>Returns an error if the connection close fails.</w:t>
      </w:r>
      <w:r w:rsidR="00A56DFD">
        <w:br w:type="page"/>
      </w:r>
    </w:p>
    <w:p w14:paraId="2530712B" w14:textId="77777777" w:rsidR="00A56DFD" w:rsidRDefault="00A56DFD" w:rsidP="00A56DFD">
      <w:pPr>
        <w:pStyle w:val="Heading2"/>
      </w:pPr>
      <w:bookmarkStart w:id="15" w:name="_Ref532809551"/>
      <w:bookmarkStart w:id="16" w:name="_Ref532809555"/>
      <w:bookmarkStart w:id="17" w:name="_Toc35934223"/>
      <w:r>
        <w:t>Optional Customization</w:t>
      </w:r>
      <w:bookmarkEnd w:id="15"/>
      <w:bookmarkEnd w:id="16"/>
      <w:bookmarkEnd w:id="17"/>
    </w:p>
    <w:p w14:paraId="4E725191" w14:textId="77777777" w:rsidR="00A56DFD" w:rsidRPr="00DC5B91" w:rsidRDefault="00A56DFD" w:rsidP="00A56DFD"/>
    <w:p w14:paraId="12B012D4" w14:textId="77777777" w:rsidR="00A56DFD" w:rsidRDefault="00A56DFD" w:rsidP="00A56DFD">
      <w:r>
        <w:t xml:space="preserve">The TSS is designed to work by default with no configuration.   </w:t>
      </w:r>
    </w:p>
    <w:p w14:paraId="07CEF8C1" w14:textId="77777777" w:rsidR="00A56DFD" w:rsidRDefault="00A56DFD" w:rsidP="00A56DFD"/>
    <w:p w14:paraId="2A29BE42" w14:textId="77777777" w:rsidR="00A56DFD" w:rsidRDefault="00A56DFD" w:rsidP="00A56DFD">
      <w:pPr>
        <w:ind w:left="360"/>
      </w:pPr>
      <w:r>
        <w:t>The current default connects to the Microsoft format socket simulation.  This will eventually change to connect to the resource manager.</w:t>
      </w:r>
    </w:p>
    <w:p w14:paraId="1E74C205" w14:textId="77777777" w:rsidR="00A56DFD" w:rsidRPr="00EF5BFB" w:rsidRDefault="00A56DFD" w:rsidP="00EF5BFB"/>
    <w:p w14:paraId="0043FDB5" w14:textId="77777777" w:rsidR="00A56DFD" w:rsidRDefault="00A56DFD" w:rsidP="00A56DFD">
      <w:r>
        <w:t>There are three ways to customize the configuration:</w:t>
      </w:r>
    </w:p>
    <w:p w14:paraId="4B68AB98" w14:textId="77777777" w:rsidR="00A56DFD" w:rsidRDefault="00A56DFD" w:rsidP="00A56DFD"/>
    <w:p w14:paraId="098BD1D2" w14:textId="77777777" w:rsidR="00A56DFD" w:rsidRDefault="00A56DFD" w:rsidP="00F25094">
      <w:pPr>
        <w:numPr>
          <w:ilvl w:val="0"/>
          <w:numId w:val="7"/>
        </w:numPr>
      </w:pPr>
      <w:r>
        <w:t>At compile time, with a compiler flag</w:t>
      </w:r>
    </w:p>
    <w:p w14:paraId="53FD20DB" w14:textId="77777777" w:rsidR="00A56DFD" w:rsidRDefault="00A56DFD" w:rsidP="00F25094">
      <w:pPr>
        <w:numPr>
          <w:ilvl w:val="0"/>
          <w:numId w:val="7"/>
        </w:numPr>
      </w:pPr>
      <w:r>
        <w:t>At program start, using an environment variable</w:t>
      </w:r>
    </w:p>
    <w:p w14:paraId="30E25AE9" w14:textId="77777777" w:rsidR="00A56DFD" w:rsidRDefault="00A56DFD" w:rsidP="00F25094">
      <w:pPr>
        <w:numPr>
          <w:ilvl w:val="0"/>
          <w:numId w:val="7"/>
        </w:numPr>
      </w:pPr>
      <w:r>
        <w:t xml:space="preserve">During run time, using the </w:t>
      </w:r>
      <w:r>
        <w:fldChar w:fldCharType="begin"/>
      </w:r>
      <w:r>
        <w:instrText xml:space="preserve"> REF _Ref418692484 \r \h </w:instrText>
      </w:r>
      <w:r>
        <w:fldChar w:fldCharType="separate"/>
      </w:r>
      <w:r w:rsidR="00EE40F8">
        <w:t>3.4.3</w:t>
      </w:r>
      <w:r>
        <w:fldChar w:fldCharType="end"/>
      </w:r>
      <w:r>
        <w:t xml:space="preserve"> </w:t>
      </w:r>
      <w:r>
        <w:fldChar w:fldCharType="begin"/>
      </w:r>
      <w:r>
        <w:instrText xml:space="preserve"> REF _Ref418692484 \h </w:instrText>
      </w:r>
      <w:r>
        <w:fldChar w:fldCharType="separate"/>
      </w:r>
      <w:r w:rsidR="00EE40F8">
        <w:t>TSS_SetProperty()</w:t>
      </w:r>
      <w:r>
        <w:fldChar w:fldCharType="end"/>
      </w:r>
      <w:r>
        <w:t xml:space="preserve"> function.</w:t>
      </w:r>
    </w:p>
    <w:p w14:paraId="76C65EF4" w14:textId="77777777" w:rsidR="00A56DFD" w:rsidRDefault="00A56DFD" w:rsidP="00A56DFD"/>
    <w:p w14:paraId="3335AD54" w14:textId="77777777" w:rsidR="00A56DFD" w:rsidRDefault="00A56DFD" w:rsidP="00A56DFD">
      <w:r>
        <w:t>The environment variables and TS</w:t>
      </w:r>
      <w:r w:rsidR="00B77AC8">
        <w:t>S</w:t>
      </w:r>
      <w:r>
        <w:t>_SetProperty property use the same names.  The makefile flag uses the name with _DEFAULT appended.</w:t>
      </w:r>
    </w:p>
    <w:p w14:paraId="2D473E91" w14:textId="77777777" w:rsidR="00A56DFD" w:rsidRDefault="00A56DFD" w:rsidP="00A56DFD"/>
    <w:p w14:paraId="21380C5B" w14:textId="77777777" w:rsidR="00A56DFD" w:rsidRDefault="00A56DFD" w:rsidP="00A56DFD">
      <w:r>
        <w:t xml:space="preserve">The environment variable overrides the compiler flag, and the </w:t>
      </w:r>
      <w:r>
        <w:fldChar w:fldCharType="begin"/>
      </w:r>
      <w:r>
        <w:instrText xml:space="preserve"> REF _Ref418692484 \h </w:instrText>
      </w:r>
      <w:r>
        <w:fldChar w:fldCharType="separate"/>
      </w:r>
      <w:r w:rsidR="00EE40F8">
        <w:t>TSS_SetProperty()</w:t>
      </w:r>
      <w:r>
        <w:fldChar w:fldCharType="end"/>
      </w:r>
      <w:r>
        <w:t xml:space="preserve"> function overrides both the compiler flag and the environment variable.</w:t>
      </w:r>
    </w:p>
    <w:p w14:paraId="7E3EC410" w14:textId="77777777" w:rsidR="00A56DFD" w:rsidRDefault="00A56DFD" w:rsidP="00A56DFD"/>
    <w:p w14:paraId="48F4A52E" w14:textId="77777777" w:rsidR="00A56DFD" w:rsidRDefault="00A56DFD" w:rsidP="00A56DFD">
      <w:pPr>
        <w:pStyle w:val="Heading3"/>
      </w:pPr>
      <w:bookmarkStart w:id="18" w:name="_Toc35934224"/>
      <w:r>
        <w:t>Property Example</w:t>
      </w:r>
      <w:bookmarkEnd w:id="18"/>
    </w:p>
    <w:p w14:paraId="6C71A9DA" w14:textId="77777777" w:rsidR="00A56DFD" w:rsidRDefault="00A56DFD" w:rsidP="00A56DFD"/>
    <w:p w14:paraId="5F8E0FB9" w14:textId="77777777" w:rsidR="00A56DFD" w:rsidRDefault="00A56DFD" w:rsidP="00A56DFD">
      <w:r>
        <w:t>To change the default TPM interface to the TPM device driver:</w:t>
      </w:r>
    </w:p>
    <w:p w14:paraId="67FE0C0A" w14:textId="77777777" w:rsidR="00A56DFD" w:rsidRDefault="00A56DFD" w:rsidP="00A56DFD"/>
    <w:p w14:paraId="1820C1B0" w14:textId="77777777" w:rsidR="00A56DFD" w:rsidRDefault="00A56DFD" w:rsidP="00F25094">
      <w:pPr>
        <w:numPr>
          <w:ilvl w:val="0"/>
          <w:numId w:val="8"/>
        </w:numPr>
      </w:pPr>
      <w:r>
        <w:t>With a makefile:</w:t>
      </w:r>
    </w:p>
    <w:p w14:paraId="3BB33F8D" w14:textId="77777777" w:rsidR="00A56DFD" w:rsidRDefault="00A56DFD" w:rsidP="00A56DFD"/>
    <w:p w14:paraId="6699CA0E" w14:textId="77777777" w:rsidR="00A56DFD" w:rsidRDefault="00A56DFD" w:rsidP="00A56DFD">
      <w:r w:rsidRPr="00DC5B91">
        <w:t>-DTPM_INTERFACE_TYPE_DEFAULT="\"dev\""</w:t>
      </w:r>
    </w:p>
    <w:p w14:paraId="34E96004" w14:textId="77777777" w:rsidR="00A56DFD" w:rsidRDefault="00A56DFD" w:rsidP="00A56DFD"/>
    <w:p w14:paraId="781546A0" w14:textId="77777777" w:rsidR="00A56DFD" w:rsidRDefault="00A56DFD" w:rsidP="00F25094">
      <w:pPr>
        <w:numPr>
          <w:ilvl w:val="0"/>
          <w:numId w:val="8"/>
        </w:numPr>
      </w:pPr>
      <w:r>
        <w:t>With an environment variable:</w:t>
      </w:r>
    </w:p>
    <w:p w14:paraId="63436BC6" w14:textId="77777777" w:rsidR="00A56DFD" w:rsidRDefault="00A56DFD" w:rsidP="00A56DFD"/>
    <w:p w14:paraId="2C8A6A51" w14:textId="77777777" w:rsidR="00A56DFD" w:rsidRDefault="00A56DFD" w:rsidP="00A56DFD">
      <w:r>
        <w:t xml:space="preserve">&gt; setenv </w:t>
      </w:r>
      <w:r w:rsidRPr="00DC5B91">
        <w:t>TPM_INTERFACE_TYPE</w:t>
      </w:r>
      <w:r>
        <w:t xml:space="preserve">  dev</w:t>
      </w:r>
    </w:p>
    <w:p w14:paraId="551D61AB" w14:textId="77777777" w:rsidR="00A56DFD" w:rsidRDefault="00A56DFD" w:rsidP="00A56DFD"/>
    <w:p w14:paraId="6338B875" w14:textId="77777777" w:rsidR="00A56DFD" w:rsidRDefault="00A56DFD" w:rsidP="00F25094">
      <w:pPr>
        <w:numPr>
          <w:ilvl w:val="0"/>
          <w:numId w:val="8"/>
        </w:numPr>
      </w:pPr>
      <w:r>
        <w:t xml:space="preserve">With the </w:t>
      </w:r>
      <w:r>
        <w:fldChar w:fldCharType="begin"/>
      </w:r>
      <w:r>
        <w:instrText xml:space="preserve"> REF _Ref418692484 \h </w:instrText>
      </w:r>
      <w:r>
        <w:fldChar w:fldCharType="separate"/>
      </w:r>
      <w:r w:rsidR="00EE40F8">
        <w:t>TSS_SetProperty()</w:t>
      </w:r>
      <w:r>
        <w:fldChar w:fldCharType="end"/>
      </w:r>
      <w:r>
        <w:t xml:space="preserve"> function:</w:t>
      </w:r>
    </w:p>
    <w:p w14:paraId="12094A75" w14:textId="77777777" w:rsidR="00A56DFD" w:rsidRDefault="00A56DFD" w:rsidP="00A56DFD"/>
    <w:p w14:paraId="097A17D7" w14:textId="77777777" w:rsidR="00A56DFD" w:rsidRDefault="00D056E7" w:rsidP="00A56DFD">
      <w:r>
        <w:t xml:space="preserve">rc = </w:t>
      </w:r>
      <w:r w:rsidRPr="00D056E7">
        <w:t>TSS_SetProperty(tssContext, TPM_INTERFACE_TYPE, "dev");</w:t>
      </w:r>
    </w:p>
    <w:p w14:paraId="2BF14276" w14:textId="77777777" w:rsidR="00EF5BFB" w:rsidRDefault="00EF5BFB" w:rsidP="00A56DFD"/>
    <w:p w14:paraId="618F7AE9" w14:textId="77777777" w:rsidR="00A56DFD" w:rsidRDefault="00A56DFD" w:rsidP="00A56DFD">
      <w:pPr>
        <w:pStyle w:val="Heading3"/>
      </w:pPr>
      <w:bookmarkStart w:id="19" w:name="_Ref469903677"/>
      <w:bookmarkStart w:id="20" w:name="_Ref469903681"/>
      <w:bookmarkStart w:id="21" w:name="_Toc35934225"/>
      <w:r w:rsidRPr="007E0DC5">
        <w:t>Properties</w:t>
      </w:r>
      <w:bookmarkEnd w:id="19"/>
      <w:bookmarkEnd w:id="20"/>
      <w:bookmarkEnd w:id="21"/>
    </w:p>
    <w:p w14:paraId="586B38E0" w14:textId="77777777" w:rsidR="00A56DFD" w:rsidRDefault="00A56DFD" w:rsidP="00A56DFD"/>
    <w:p w14:paraId="2471C95C" w14:textId="77777777" w:rsidR="00A56DFD" w:rsidRPr="007E0DC5" w:rsidRDefault="00A56DFD" w:rsidP="00A56DFD">
      <w:r>
        <w:t>(Remember that the makefile compiler flag requires _DEFAULT to be added</w:t>
      </w:r>
      <w:r w:rsidR="006021AB">
        <w:t>, and that the quotes must be escaped.</w:t>
      </w:r>
      <w:r>
        <w:t>).</w:t>
      </w:r>
    </w:p>
    <w:p w14:paraId="3C469C0C" w14:textId="77777777" w:rsidR="00A56DFD" w:rsidRDefault="00A56DFD" w:rsidP="00A56DFD"/>
    <w:p w14:paraId="7BDD5917" w14:textId="77777777" w:rsidR="00A56DFD" w:rsidRDefault="00A56DFD" w:rsidP="00A56DFD">
      <w:r>
        <w:t>The property and legal values are:</w:t>
      </w:r>
    </w:p>
    <w:p w14:paraId="75AFB44C" w14:textId="77777777" w:rsidR="00A56DFD" w:rsidRDefault="00A56DFD" w:rsidP="00A56DFD"/>
    <w:p w14:paraId="70A4CC01" w14:textId="77777777" w:rsidR="00A56DFD" w:rsidRDefault="00A56DFD" w:rsidP="00C556D6">
      <w:pPr>
        <w:pStyle w:val="Heading4"/>
      </w:pPr>
      <w:bookmarkStart w:id="22" w:name="_Ref473273918"/>
      <w:r>
        <w:lastRenderedPageBreak/>
        <w:t>TPM_TRACE_LEVEL</w:t>
      </w:r>
      <w:bookmarkEnd w:id="22"/>
    </w:p>
    <w:p w14:paraId="7D334110" w14:textId="77777777" w:rsidR="00A56DFD" w:rsidRDefault="00A56DFD" w:rsidP="00A56DFD">
      <w:r>
        <w:tab/>
      </w:r>
      <w:r>
        <w:tab/>
        <w:t xml:space="preserve">default </w:t>
      </w:r>
      <w:r w:rsidR="00627826">
        <w:t xml:space="preserve">- </w:t>
      </w:r>
      <w:r>
        <w:t xml:space="preserve"> 0</w:t>
      </w:r>
    </w:p>
    <w:p w14:paraId="32540903" w14:textId="77777777" w:rsidR="00A56DFD" w:rsidRDefault="00A56DFD" w:rsidP="00A56DFD">
      <w:r>
        <w:tab/>
        <w:t>0 - no tracing</w:t>
      </w:r>
    </w:p>
    <w:p w14:paraId="5CEA77DA" w14:textId="77777777" w:rsidR="00A56DFD" w:rsidRDefault="00A56DFD" w:rsidP="00A56DFD">
      <w:r>
        <w:tab/>
        <w:t>1 - trace errors</w:t>
      </w:r>
    </w:p>
    <w:p w14:paraId="2A04D624" w14:textId="77777777" w:rsidR="00A56DFD" w:rsidRDefault="00A56DFD" w:rsidP="00A56DFD">
      <w:r>
        <w:tab/>
        <w:t>2 - trace errors and execution flow</w:t>
      </w:r>
    </w:p>
    <w:p w14:paraId="1697E4CB" w14:textId="77777777" w:rsidR="00A56DFD" w:rsidRDefault="00A56DFD" w:rsidP="00A56DFD"/>
    <w:p w14:paraId="5C30FEAF" w14:textId="77777777" w:rsidR="00A56DFD" w:rsidRDefault="00A56DFD" w:rsidP="00C556D6">
      <w:pPr>
        <w:pStyle w:val="Heading4"/>
      </w:pPr>
      <w:r>
        <w:t>TPM_DATA_DIR</w:t>
      </w:r>
    </w:p>
    <w:p w14:paraId="5EA76F97" w14:textId="77777777" w:rsidR="00A56DFD" w:rsidRDefault="00A56DFD" w:rsidP="00A56DFD">
      <w:r>
        <w:tab/>
      </w:r>
      <w:r>
        <w:tab/>
        <w:t xml:space="preserve">default </w:t>
      </w:r>
      <w:r w:rsidR="00627826">
        <w:t xml:space="preserve">- </w:t>
      </w:r>
      <w:r>
        <w:t>current directory</w:t>
      </w:r>
    </w:p>
    <w:p w14:paraId="5870E2E6" w14:textId="77777777" w:rsidR="00A56DFD" w:rsidRDefault="00A56DFD" w:rsidP="00A56DFD">
      <w:r>
        <w:tab/>
        <w:t>set the directory where the TSS can store persistent data</w:t>
      </w:r>
    </w:p>
    <w:p w14:paraId="7DBD72BC" w14:textId="77777777" w:rsidR="00A56DFD" w:rsidRDefault="00A56DFD" w:rsidP="00A56DFD"/>
    <w:p w14:paraId="67E786B0" w14:textId="77777777" w:rsidR="00A56DFD" w:rsidRDefault="00A56DFD" w:rsidP="00C556D6">
      <w:pPr>
        <w:pStyle w:val="Heading4"/>
      </w:pPr>
      <w:bookmarkStart w:id="23" w:name="_Ref473274005"/>
      <w:r>
        <w:t>TPM_INTERFACE_TYPE</w:t>
      </w:r>
      <w:bookmarkEnd w:id="23"/>
    </w:p>
    <w:p w14:paraId="3826F976" w14:textId="77777777" w:rsidR="00A56DFD" w:rsidRDefault="00A56DFD" w:rsidP="00A56DFD">
      <w:r>
        <w:tab/>
      </w:r>
      <w:r>
        <w:tab/>
        <w:t xml:space="preserve">default </w:t>
      </w:r>
      <w:r w:rsidR="00627826">
        <w:t xml:space="preserve">- </w:t>
      </w:r>
      <w:r>
        <w:t xml:space="preserve">socsim </w:t>
      </w:r>
    </w:p>
    <w:p w14:paraId="4A3CF072" w14:textId="77777777" w:rsidR="00A56DFD" w:rsidRDefault="00A56DFD" w:rsidP="00A56DFD">
      <w:r>
        <w:tab/>
        <w:t>socsim - the socket simulator</w:t>
      </w:r>
    </w:p>
    <w:p w14:paraId="1EE11152" w14:textId="77777777" w:rsidR="006021AB" w:rsidRDefault="00A56DFD" w:rsidP="00A56DFD">
      <w:pPr>
        <w:ind w:left="1440"/>
      </w:pPr>
      <w:r>
        <w:t xml:space="preserve">see </w:t>
      </w:r>
    </w:p>
    <w:p w14:paraId="3B622A57" w14:textId="77777777" w:rsidR="006021AB" w:rsidRDefault="00253141" w:rsidP="006021AB">
      <w:pPr>
        <w:ind w:left="1440" w:firstLine="720"/>
      </w:pPr>
      <w:r>
        <w:fldChar w:fldCharType="begin"/>
      </w:r>
      <w:r>
        <w:instrText xml:space="preserve"> REF _Ref473273410 \h </w:instrText>
      </w:r>
      <w:r>
        <w:fldChar w:fldCharType="separate"/>
      </w:r>
      <w:r w:rsidR="00EE40F8">
        <w:t>TPM_SERVER_NAME</w:t>
      </w:r>
      <w:r>
        <w:fldChar w:fldCharType="end"/>
      </w:r>
    </w:p>
    <w:p w14:paraId="3FFF243F" w14:textId="77777777" w:rsidR="00253141" w:rsidRDefault="00253141" w:rsidP="006021AB">
      <w:pPr>
        <w:ind w:left="1440" w:firstLine="720"/>
      </w:pPr>
      <w:r>
        <w:fldChar w:fldCharType="begin"/>
      </w:r>
      <w:r>
        <w:instrText xml:space="preserve"> REF _Ref473273447 \h </w:instrText>
      </w:r>
      <w:r>
        <w:fldChar w:fldCharType="separate"/>
      </w:r>
      <w:r w:rsidR="00EE40F8">
        <w:t>TPM_SERVER_TYPE</w:t>
      </w:r>
      <w:r>
        <w:fldChar w:fldCharType="end"/>
      </w:r>
    </w:p>
    <w:p w14:paraId="3A1E5A28" w14:textId="77777777" w:rsidR="00253141" w:rsidRDefault="00253141" w:rsidP="006021AB">
      <w:pPr>
        <w:ind w:left="1440" w:firstLine="720"/>
      </w:pPr>
      <w:r>
        <w:fldChar w:fldCharType="begin"/>
      </w:r>
      <w:r>
        <w:instrText xml:space="preserve"> REF _Ref473273450 \h </w:instrText>
      </w:r>
      <w:r>
        <w:fldChar w:fldCharType="separate"/>
      </w:r>
      <w:r w:rsidR="00EE40F8">
        <w:t>TPM_COMMAND_PORT</w:t>
      </w:r>
      <w:r>
        <w:fldChar w:fldCharType="end"/>
      </w:r>
    </w:p>
    <w:p w14:paraId="39757F22" w14:textId="77777777" w:rsidR="00253141" w:rsidRDefault="00253141" w:rsidP="006021AB">
      <w:pPr>
        <w:ind w:left="1440" w:firstLine="720"/>
      </w:pPr>
      <w:r>
        <w:fldChar w:fldCharType="begin"/>
      </w:r>
      <w:r>
        <w:instrText xml:space="preserve"> REF _Ref473273453 \h </w:instrText>
      </w:r>
      <w:r>
        <w:fldChar w:fldCharType="separate"/>
      </w:r>
      <w:r w:rsidR="00EE40F8">
        <w:t>TPM_PLATFORM_PORT</w:t>
      </w:r>
      <w:r>
        <w:fldChar w:fldCharType="end"/>
      </w:r>
    </w:p>
    <w:p w14:paraId="6B9B0395" w14:textId="77777777" w:rsidR="00A56DFD" w:rsidRDefault="00A56DFD" w:rsidP="00A56DFD">
      <w:r>
        <w:tab/>
        <w:t xml:space="preserve">dev - TPM device driver </w:t>
      </w:r>
    </w:p>
    <w:p w14:paraId="34E548DD" w14:textId="77777777" w:rsidR="006021AB" w:rsidRDefault="00A56DFD" w:rsidP="00A56DFD">
      <w:pPr>
        <w:ind w:left="720" w:firstLine="720"/>
      </w:pPr>
      <w:r w:rsidRPr="00614A91">
        <w:t xml:space="preserve">see </w:t>
      </w:r>
    </w:p>
    <w:p w14:paraId="5B29291D" w14:textId="77777777" w:rsidR="00253141" w:rsidRDefault="00253141" w:rsidP="001D6260">
      <w:pPr>
        <w:ind w:left="1440" w:firstLine="720"/>
      </w:pPr>
      <w:r>
        <w:fldChar w:fldCharType="begin"/>
      </w:r>
      <w:r>
        <w:instrText xml:space="preserve"> REF _Ref473273499 \h </w:instrText>
      </w:r>
      <w:r>
        <w:fldChar w:fldCharType="separate"/>
      </w:r>
      <w:r w:rsidR="00EE40F8">
        <w:t>TPM_DEVICE</w:t>
      </w:r>
      <w:r>
        <w:fldChar w:fldCharType="end"/>
      </w:r>
    </w:p>
    <w:p w14:paraId="551B2DC7" w14:textId="77777777" w:rsidR="00A56DFD" w:rsidRDefault="00A56DFD" w:rsidP="00C556D6">
      <w:pPr>
        <w:pStyle w:val="Heading4"/>
      </w:pPr>
      <w:bookmarkStart w:id="24" w:name="_Ref473273410"/>
      <w:r>
        <w:t>TPM_SERVER_NAME</w:t>
      </w:r>
      <w:bookmarkEnd w:id="24"/>
    </w:p>
    <w:p w14:paraId="0EB808E2" w14:textId="77777777" w:rsidR="00A56DFD" w:rsidRDefault="00A56DFD" w:rsidP="00A56DFD">
      <w:r>
        <w:tab/>
      </w:r>
      <w:r>
        <w:tab/>
        <w:t xml:space="preserve">default </w:t>
      </w:r>
      <w:r w:rsidR="00627826">
        <w:t xml:space="preserve">- </w:t>
      </w:r>
      <w:r>
        <w:t>localhost</w:t>
      </w:r>
    </w:p>
    <w:p w14:paraId="4539748F" w14:textId="77777777" w:rsidR="00A56DFD" w:rsidRDefault="00A56DFD" w:rsidP="00A56DFD">
      <w:r>
        <w:tab/>
        <w:t>set the socket server name (full host name or dotted decimal)</w:t>
      </w:r>
    </w:p>
    <w:p w14:paraId="48395D1A" w14:textId="77777777" w:rsidR="00C20EE0" w:rsidRDefault="00C20EE0" w:rsidP="00C556D6">
      <w:pPr>
        <w:pStyle w:val="Heading4"/>
      </w:pPr>
      <w:bookmarkStart w:id="25" w:name="_Ref473273447"/>
      <w:r>
        <w:t>TPM_SERVER_TYPE</w:t>
      </w:r>
      <w:bookmarkEnd w:id="25"/>
    </w:p>
    <w:p w14:paraId="5BB58F67" w14:textId="77777777" w:rsidR="00423A19" w:rsidRPr="00423A19" w:rsidRDefault="00423A19" w:rsidP="00423A19">
      <w:r>
        <w:tab/>
        <w:t xml:space="preserve">Used with </w:t>
      </w:r>
      <w:r w:rsidRPr="00423A19">
        <w:t>TPM_INTERFACE_TYPE</w:t>
      </w:r>
      <w:r>
        <w:t xml:space="preserve"> = socsim</w:t>
      </w:r>
    </w:p>
    <w:p w14:paraId="5F4B3DE7" w14:textId="77777777" w:rsidR="00D92269" w:rsidRDefault="00D92269" w:rsidP="00A56DFD">
      <w:r>
        <w:tab/>
      </w:r>
      <w:r>
        <w:tab/>
        <w:t>default - mssim</w:t>
      </w:r>
    </w:p>
    <w:p w14:paraId="6492BECD" w14:textId="77777777" w:rsidR="00C20EE0" w:rsidRDefault="00C20EE0" w:rsidP="00A56DFD">
      <w:r>
        <w:tab/>
        <w:t>mssim - send packets in the Microsoft simulator format (header and footer)</w:t>
      </w:r>
    </w:p>
    <w:p w14:paraId="6CAEB049" w14:textId="77777777" w:rsidR="00C20EE0" w:rsidRDefault="00C20EE0" w:rsidP="00A56DFD">
      <w:r>
        <w:tab/>
        <w:t xml:space="preserve">raw - send packets in the raw TPM </w:t>
      </w:r>
      <w:r w:rsidR="00E465DA">
        <w:t xml:space="preserve">2.0 </w:t>
      </w:r>
      <w:r>
        <w:t>specification Part 3 format</w:t>
      </w:r>
    </w:p>
    <w:p w14:paraId="04ADDD5B" w14:textId="77777777" w:rsidR="00423A19" w:rsidRDefault="00423A19" w:rsidP="00A56DFD">
      <w:r>
        <w:tab/>
        <w:t>rawsingle - same as raw but opens and closes the connection for each command</w:t>
      </w:r>
    </w:p>
    <w:p w14:paraId="1D1190DA" w14:textId="77777777" w:rsidR="00456B64" w:rsidRDefault="00456B64" w:rsidP="00A56DFD">
      <w:r>
        <w:tab/>
      </w:r>
      <w:r>
        <w:tab/>
        <w:t>(useful with the IBM SW TPM 1.2 simulator)</w:t>
      </w:r>
    </w:p>
    <w:p w14:paraId="45EEB5CA" w14:textId="77777777" w:rsidR="00A56DFD" w:rsidRDefault="00A56DFD" w:rsidP="00A56DFD"/>
    <w:p w14:paraId="71C0E1DE" w14:textId="77777777" w:rsidR="00A56DFD" w:rsidRDefault="00A56DFD" w:rsidP="00C556D6">
      <w:pPr>
        <w:pStyle w:val="Heading4"/>
      </w:pPr>
      <w:bookmarkStart w:id="26" w:name="_Ref473273450"/>
      <w:r>
        <w:t>TPM_COMMAND_PORT</w:t>
      </w:r>
      <w:bookmarkEnd w:id="26"/>
    </w:p>
    <w:p w14:paraId="0FA5F989" w14:textId="77777777" w:rsidR="00A56DFD" w:rsidRDefault="00A56DFD" w:rsidP="00A56DFD">
      <w:r>
        <w:tab/>
      </w:r>
      <w:r>
        <w:tab/>
        <w:t xml:space="preserve">default </w:t>
      </w:r>
      <w:r w:rsidR="00627826">
        <w:t xml:space="preserve">- </w:t>
      </w:r>
      <w:r>
        <w:t>2321</w:t>
      </w:r>
    </w:p>
    <w:p w14:paraId="6D62C838" w14:textId="77777777" w:rsidR="00A56DFD" w:rsidRDefault="00A56DFD" w:rsidP="00A56DFD">
      <w:r>
        <w:tab/>
        <w:t>set the socket port for TPM commands</w:t>
      </w:r>
    </w:p>
    <w:p w14:paraId="01A8092E" w14:textId="77777777" w:rsidR="00A56DFD" w:rsidRDefault="00A56DFD" w:rsidP="00A56DFD"/>
    <w:p w14:paraId="2674CE81" w14:textId="77777777" w:rsidR="00A56DFD" w:rsidRDefault="00A56DFD" w:rsidP="00C556D6">
      <w:pPr>
        <w:pStyle w:val="Heading4"/>
      </w:pPr>
      <w:bookmarkStart w:id="27" w:name="_Ref473273453"/>
      <w:r>
        <w:t>TPM_PLATFORM_PORT</w:t>
      </w:r>
      <w:bookmarkEnd w:id="27"/>
    </w:p>
    <w:p w14:paraId="6A22E575" w14:textId="77777777" w:rsidR="00A56DFD" w:rsidRDefault="00A56DFD" w:rsidP="00A56DFD">
      <w:r>
        <w:tab/>
      </w:r>
      <w:r>
        <w:tab/>
        <w:t xml:space="preserve">default </w:t>
      </w:r>
      <w:r w:rsidR="00627826">
        <w:t xml:space="preserve">- </w:t>
      </w:r>
      <w:r>
        <w:t>2322</w:t>
      </w:r>
    </w:p>
    <w:p w14:paraId="57C9A07E" w14:textId="77777777" w:rsidR="00A56DFD" w:rsidRDefault="00A56DFD" w:rsidP="00A56DFD">
      <w:r>
        <w:lastRenderedPageBreak/>
        <w:tab/>
        <w:t>set the socket port for TPM simulator platform commands</w:t>
      </w:r>
    </w:p>
    <w:p w14:paraId="6D1EE1FB" w14:textId="77777777" w:rsidR="00A56DFD" w:rsidRDefault="00A56DFD" w:rsidP="00A56DFD"/>
    <w:p w14:paraId="54D03CB7" w14:textId="77777777" w:rsidR="00A56DFD" w:rsidRDefault="00A56DFD" w:rsidP="00C556D6">
      <w:pPr>
        <w:pStyle w:val="Heading4"/>
      </w:pPr>
      <w:bookmarkStart w:id="28" w:name="_Ref473273499"/>
      <w:r>
        <w:t>TPM_DEVICE</w:t>
      </w:r>
      <w:bookmarkEnd w:id="28"/>
    </w:p>
    <w:p w14:paraId="53B60CEC" w14:textId="77777777" w:rsidR="00A56DFD" w:rsidRDefault="00A56DFD" w:rsidP="00A56DFD">
      <w:r>
        <w:tab/>
      </w:r>
      <w:r>
        <w:tab/>
        <w:t xml:space="preserve">Unix/Linux default </w:t>
      </w:r>
      <w:r w:rsidR="00627826">
        <w:t xml:space="preserve">- </w:t>
      </w:r>
      <w:r>
        <w:t>/dev/tpm0</w:t>
      </w:r>
      <w:r w:rsidR="001D6260">
        <w:tab/>
        <w:t>(single user)</w:t>
      </w:r>
    </w:p>
    <w:p w14:paraId="0A1AAEC7" w14:textId="77777777" w:rsidR="00627826" w:rsidRDefault="00A56DFD" w:rsidP="00A56DFD">
      <w:r>
        <w:tab/>
      </w:r>
      <w:r>
        <w:tab/>
        <w:t>Windows default</w:t>
      </w:r>
      <w:r w:rsidR="00627826">
        <w:t xml:space="preserve"> - Windows 7</w:t>
      </w:r>
      <w:r w:rsidR="00E75403">
        <w:t>,8,10</w:t>
      </w:r>
      <w:r w:rsidR="00627826">
        <w:t xml:space="preserve"> Tbsi</w:t>
      </w:r>
    </w:p>
    <w:p w14:paraId="3CAFB121" w14:textId="77777777" w:rsidR="00A56DFD" w:rsidRDefault="00A56DFD" w:rsidP="00A56DFD">
      <w:r>
        <w:tab/>
        <w:t>For Unix, sets the TPM device name</w:t>
      </w:r>
    </w:p>
    <w:p w14:paraId="3B2B189A" w14:textId="77777777" w:rsidR="001D6260" w:rsidRDefault="005D2512" w:rsidP="00A56DFD">
      <w:r>
        <w:tab/>
      </w:r>
      <w:r>
        <w:tab/>
        <w:t>/dev/tpmrm</w:t>
      </w:r>
      <w:r w:rsidR="001D6260">
        <w:t>0 is the multi-user kernel resource manager</w:t>
      </w:r>
    </w:p>
    <w:p w14:paraId="7F5BAF12" w14:textId="77777777" w:rsidR="001D6260" w:rsidRDefault="001D6260" w:rsidP="00A56DFD">
      <w:r>
        <w:tab/>
      </w:r>
      <w:r>
        <w:tab/>
      </w:r>
      <w:r>
        <w:tab/>
        <w:t>Once the kernel resource manager is upstreamed, this</w:t>
      </w:r>
    </w:p>
    <w:p w14:paraId="7B5851A7" w14:textId="77777777" w:rsidR="001D6260" w:rsidRDefault="001D6260" w:rsidP="00A56DFD">
      <w:r>
        <w:tab/>
      </w:r>
      <w:r>
        <w:tab/>
      </w:r>
      <w:r>
        <w:tab/>
      </w:r>
      <w:r w:rsidR="00392276">
        <w:t>may</w:t>
      </w:r>
      <w:r>
        <w:t xml:space="preserve"> become the default.</w:t>
      </w:r>
    </w:p>
    <w:p w14:paraId="06416749" w14:textId="77777777" w:rsidR="00A56DFD" w:rsidRPr="00DC5BEC" w:rsidRDefault="00A56DFD" w:rsidP="00A56DFD">
      <w:r>
        <w:tab/>
        <w:t xml:space="preserve">For Windows, </w:t>
      </w:r>
      <w:r w:rsidR="00627826">
        <w:t>not currently used</w:t>
      </w:r>
      <w:r w:rsidR="00F62C4E">
        <w:t>, only Tbsi supported</w:t>
      </w:r>
    </w:p>
    <w:p w14:paraId="1624197D" w14:textId="77777777" w:rsidR="00253141" w:rsidRDefault="00253141" w:rsidP="00253141">
      <w:r>
        <w:tab/>
      </w:r>
    </w:p>
    <w:p w14:paraId="01F28C35" w14:textId="77777777" w:rsidR="00F33FF8" w:rsidRDefault="00F33FF8" w:rsidP="00253141">
      <w:pPr>
        <w:pStyle w:val="Heading4"/>
      </w:pPr>
      <w:bookmarkStart w:id="29" w:name="_Ref473274288"/>
      <w:r>
        <w:t>TPM_ENCRYPT_SESSIONS</w:t>
      </w:r>
      <w:bookmarkEnd w:id="29"/>
    </w:p>
    <w:p w14:paraId="50F97EC8" w14:textId="77777777" w:rsidR="004360F2" w:rsidRDefault="00F33FF8" w:rsidP="00A56DFD">
      <w:r>
        <w:tab/>
      </w:r>
      <w:r>
        <w:tab/>
      </w:r>
      <w:r w:rsidR="004360F2">
        <w:t>default 1</w:t>
      </w:r>
    </w:p>
    <w:p w14:paraId="0E819AF9" w14:textId="77777777" w:rsidR="004360F2" w:rsidRDefault="004360F2" w:rsidP="00A56DFD">
      <w:r>
        <w:tab/>
        <w:t>1 - Session state is saved encrypted</w:t>
      </w:r>
    </w:p>
    <w:p w14:paraId="1D23048C" w14:textId="77777777" w:rsidR="004360F2" w:rsidRDefault="004360F2" w:rsidP="00A56DFD">
      <w:r>
        <w:tab/>
        <w:t>0 - Session state is saved in plaintext</w:t>
      </w:r>
    </w:p>
    <w:p w14:paraId="63722A47" w14:textId="77777777" w:rsidR="004360F2" w:rsidRDefault="004360F2" w:rsidP="00A56DFD"/>
    <w:p w14:paraId="2DCCC135" w14:textId="77777777" w:rsidR="004360F2" w:rsidRDefault="004360F2" w:rsidP="0012523B">
      <w:r>
        <w:t>Since session state can potentially hold secrets, it should normally be encrypted.  When the process terminates, the ephemeral encryption key is lost.</w:t>
      </w:r>
    </w:p>
    <w:p w14:paraId="231CD8CF" w14:textId="77777777" w:rsidR="004360F2" w:rsidRDefault="004360F2" w:rsidP="0012523B"/>
    <w:p w14:paraId="24B64CC6" w14:textId="77777777" w:rsidR="003861A6" w:rsidRDefault="00112866" w:rsidP="0012523B">
      <w:r>
        <w:t xml:space="preserve">See </w:t>
      </w:r>
      <w:r>
        <w:fldChar w:fldCharType="begin"/>
      </w:r>
      <w:r>
        <w:instrText xml:space="preserve"> REF _Ref469903483 \r \h </w:instrText>
      </w:r>
      <w:r>
        <w:fldChar w:fldCharType="separate"/>
      </w:r>
      <w:r w:rsidR="00EE40F8">
        <w:t>4.9</w:t>
      </w:r>
      <w:r>
        <w:fldChar w:fldCharType="end"/>
      </w:r>
      <w:r>
        <w:t xml:space="preserve"> </w:t>
      </w:r>
      <w:r>
        <w:fldChar w:fldCharType="begin"/>
      </w:r>
      <w:r>
        <w:instrText xml:space="preserve"> REF _Ref469903483 \h </w:instrText>
      </w:r>
      <w:r>
        <w:fldChar w:fldCharType="separate"/>
      </w:r>
      <w:r w:rsidR="00EE40F8">
        <w:t>Command Line Utilities</w:t>
      </w:r>
      <w:r>
        <w:fldChar w:fldCharType="end"/>
      </w:r>
      <w:r>
        <w:t xml:space="preserve"> for the special case of using the command line</w:t>
      </w:r>
      <w:r w:rsidR="00117008">
        <w:t xml:space="preserve"> utilities</w:t>
      </w:r>
      <w:r>
        <w:t>.  That section is not applicable when using the TSS library in programs.</w:t>
      </w:r>
    </w:p>
    <w:p w14:paraId="00AC1E07" w14:textId="77777777" w:rsidR="003861A6" w:rsidRDefault="003861A6" w:rsidP="0012523B"/>
    <w:p w14:paraId="66089AB4" w14:textId="77777777" w:rsidR="003861A6" w:rsidRDefault="003861A6" w:rsidP="003861A6">
      <w:pPr>
        <w:pStyle w:val="Heading4"/>
      </w:pPr>
      <w:r w:rsidRPr="003861A6">
        <w:t>TPM_TRANSMIT_LOCALITY</w:t>
      </w:r>
    </w:p>
    <w:p w14:paraId="7323D304" w14:textId="77777777" w:rsidR="003861A6" w:rsidRDefault="003861A6" w:rsidP="0012523B">
      <w:r>
        <w:tab/>
      </w:r>
      <w:r>
        <w:tab/>
        <w:t>default 0</w:t>
      </w:r>
    </w:p>
    <w:p w14:paraId="40632DC6" w14:textId="77777777" w:rsidR="003861A6" w:rsidRDefault="003861A6" w:rsidP="0012523B"/>
    <w:p w14:paraId="37DFDF5E" w14:textId="77777777" w:rsidR="003861A6" w:rsidRDefault="003861A6" w:rsidP="0012523B">
      <w:r>
        <w:tab/>
        <w:t>set the locality for transmitting a command.</w:t>
      </w:r>
    </w:p>
    <w:p w14:paraId="2288FC35" w14:textId="77777777" w:rsidR="003861A6" w:rsidRDefault="003861A6" w:rsidP="0012523B"/>
    <w:p w14:paraId="7C4035AC" w14:textId="77777777" w:rsidR="003861A6" w:rsidRDefault="003861A6" w:rsidP="0012523B">
      <w:r>
        <w:t xml:space="preserve">This property only affects the </w:t>
      </w:r>
      <w:r>
        <w:fldChar w:fldCharType="begin"/>
      </w:r>
      <w:r>
        <w:instrText xml:space="preserve"> REF _Ref473274005 \h </w:instrText>
      </w:r>
      <w:r>
        <w:fldChar w:fldCharType="separate"/>
      </w:r>
      <w:r>
        <w:t>TPM_INTERFACE_TYPE</w:t>
      </w:r>
      <w:r>
        <w:fldChar w:fldCharType="end"/>
      </w:r>
      <w:r>
        <w:fldChar w:fldCharType="begin"/>
      </w:r>
      <w:r>
        <w:instrText xml:space="preserve"> REF _Ref473273447 \h </w:instrText>
      </w:r>
      <w:r>
        <w:fldChar w:fldCharType="separate"/>
      </w:r>
      <w:r>
        <w:t>T</w:t>
      </w:r>
      <w:r>
        <w:fldChar w:fldCharType="end"/>
      </w:r>
      <w:r>
        <w:t xml:space="preserve"> socsim and </w:t>
      </w:r>
      <w:r>
        <w:fldChar w:fldCharType="begin"/>
      </w:r>
      <w:r>
        <w:instrText xml:space="preserve"> REF _Ref473273447 \h </w:instrText>
      </w:r>
      <w:r>
        <w:fldChar w:fldCharType="separate"/>
      </w:r>
      <w:r>
        <w:t>TPM_SERVER_TYPE</w:t>
      </w:r>
      <w:r>
        <w:fldChar w:fldCharType="end"/>
      </w:r>
      <w:r>
        <w:t xml:space="preserve"> mssim.  That is, the SW TPM packet format permits a locality specifier.  HW TPM locality requires hardware </w:t>
      </w:r>
      <w:r w:rsidR="00B53DE5">
        <w:t>support and</w:t>
      </w:r>
      <w:r>
        <w:t xml:space="preserve"> cannot typically be set by an OS level application.</w:t>
      </w:r>
    </w:p>
    <w:p w14:paraId="4657FF12" w14:textId="77777777" w:rsidR="003861A6" w:rsidRDefault="003861A6" w:rsidP="0012523B"/>
    <w:p w14:paraId="38E12B7C" w14:textId="77777777" w:rsidR="003861A6" w:rsidRDefault="003861A6" w:rsidP="0012523B">
      <w:r>
        <w:t>The main use case for this property is to send TPM2_Startup at a different locality to simulate the UEFI event EV_NO_ACTION</w:t>
      </w:r>
      <w:r w:rsidR="00AE0320">
        <w:t>, which</w:t>
      </w:r>
      <w:r>
        <w:t xml:space="preserve"> sets PCR 0 to the startup locality.</w:t>
      </w:r>
    </w:p>
    <w:p w14:paraId="314DF4A3" w14:textId="77777777" w:rsidR="00A56DFD" w:rsidRPr="007E0DC5" w:rsidRDefault="00A56DFD" w:rsidP="0012523B">
      <w:r>
        <w:br w:type="page"/>
      </w:r>
    </w:p>
    <w:p w14:paraId="16AEDAB9" w14:textId="77777777" w:rsidR="00A56DFD" w:rsidRPr="00920018" w:rsidRDefault="00A56DFD" w:rsidP="00A56DFD">
      <w:pPr>
        <w:pStyle w:val="Heading3"/>
      </w:pPr>
      <w:bookmarkStart w:id="30" w:name="_Ref418692484"/>
      <w:bookmarkStart w:id="31" w:name="_Toc35934226"/>
      <w:r>
        <w:t>TS</w:t>
      </w:r>
      <w:r w:rsidR="00B77AC8">
        <w:t>S</w:t>
      </w:r>
      <w:r>
        <w:t>_SetProperty()</w:t>
      </w:r>
      <w:bookmarkEnd w:id="30"/>
      <w:bookmarkEnd w:id="31"/>
    </w:p>
    <w:p w14:paraId="4D09A5F3" w14:textId="77777777" w:rsidR="00A56DFD" w:rsidRPr="00991CA8" w:rsidRDefault="00A56DFD" w:rsidP="00A56DFD"/>
    <w:p w14:paraId="063044B5" w14:textId="77777777" w:rsidR="004E7C2A" w:rsidRPr="00991CA8" w:rsidRDefault="004E7C2A" w:rsidP="004E7C2A">
      <w:r>
        <w:t>#include &lt;</w:t>
      </w:r>
      <w:r w:rsidR="00921FC5">
        <w:t>ibm</w:t>
      </w:r>
      <w:r>
        <w:t>tss/tss.h&gt;</w:t>
      </w:r>
    </w:p>
    <w:p w14:paraId="04C876AD" w14:textId="77777777" w:rsidR="004E7C2A" w:rsidRDefault="004E7C2A" w:rsidP="00A56DFD"/>
    <w:p w14:paraId="197D70B0" w14:textId="77777777" w:rsidR="00BC4C5E" w:rsidRDefault="00A56DFD" w:rsidP="00A56DFD">
      <w:r>
        <w:t>TPM_RC TS</w:t>
      </w:r>
      <w:r w:rsidR="00B77AC8">
        <w:t>S</w:t>
      </w:r>
      <w:r>
        <w:t>_SetProperty(</w:t>
      </w:r>
      <w:r w:rsidR="00B77AC8">
        <w:t>TSS</w:t>
      </w:r>
      <w:r w:rsidR="00BC4C5E">
        <w:t xml:space="preserve">_CONTEXT </w:t>
      </w:r>
      <w:r w:rsidR="00E03063">
        <w:t>*</w:t>
      </w:r>
      <w:r w:rsidR="00B77AC8">
        <w:t>tss</w:t>
      </w:r>
      <w:r w:rsidR="00BC4C5E">
        <w:t>Context,</w:t>
      </w:r>
    </w:p>
    <w:p w14:paraId="7C58DF5C" w14:textId="77777777" w:rsidR="00A56DFD" w:rsidRDefault="00A56DFD" w:rsidP="00BC4C5E">
      <w:pPr>
        <w:ind w:left="2160" w:firstLine="720"/>
      </w:pPr>
      <w:r>
        <w:t>int property,</w:t>
      </w:r>
    </w:p>
    <w:p w14:paraId="787DBAF0" w14:textId="77777777" w:rsidR="00A56DFD" w:rsidRDefault="00A56DFD" w:rsidP="00A56DFD">
      <w:pPr>
        <w:ind w:left="2160" w:firstLine="720"/>
      </w:pPr>
      <w:r>
        <w:t>const char *value);</w:t>
      </w:r>
    </w:p>
    <w:p w14:paraId="0A798665" w14:textId="77777777" w:rsidR="00A56DFD" w:rsidRPr="00614A91" w:rsidRDefault="00A56DFD" w:rsidP="00A56DFD"/>
    <w:p w14:paraId="7325983F" w14:textId="77777777" w:rsidR="00174512" w:rsidRDefault="00174512" w:rsidP="00A56DFD"/>
    <w:p w14:paraId="044E94A3" w14:textId="77777777" w:rsidR="00A56DFD" w:rsidRDefault="00A56DFD" w:rsidP="00A56DFD">
      <w:r>
        <w:t>The TS</w:t>
      </w:r>
      <w:r w:rsidR="00B77AC8">
        <w:t>S</w:t>
      </w:r>
      <w:r>
        <w:t xml:space="preserve">_SetProperty() function overrides the defaults and environment variables programmatically.  </w:t>
      </w:r>
    </w:p>
    <w:p w14:paraId="55A8EC7B" w14:textId="77777777" w:rsidR="00A56DFD" w:rsidRDefault="00A56DFD" w:rsidP="00A56DFD">
      <w:r>
        <w:tab/>
      </w:r>
    </w:p>
    <w:p w14:paraId="4C851E86" w14:textId="77777777" w:rsidR="000D591A" w:rsidRDefault="000D591A" w:rsidP="000D591A">
      <w:r>
        <w:t xml:space="preserve">If the property is related to the connection, an open connection is closed before the property is </w:t>
      </w:r>
      <w:r w:rsidR="00A57CD4">
        <w:t>processed</w:t>
      </w:r>
      <w:r>
        <w:t>.</w:t>
      </w:r>
    </w:p>
    <w:p w14:paraId="29F0CD7A" w14:textId="77777777" w:rsidR="00A57CD4" w:rsidRDefault="00A57CD4" w:rsidP="000D591A"/>
    <w:p w14:paraId="16079026" w14:textId="77777777" w:rsidR="00A57CD4" w:rsidRPr="00EF5BFB" w:rsidRDefault="00A57CD4" w:rsidP="00EF5BFB">
      <w:pPr>
        <w:ind w:left="720"/>
      </w:pPr>
      <w:r w:rsidRPr="00EF5BFB">
        <w:t>NOTE:  The close occurs even if the new value is the same as the old value.  This can be used to close a connection without deleting the context.</w:t>
      </w:r>
    </w:p>
    <w:p w14:paraId="3B31B894" w14:textId="77777777" w:rsidR="00A021E8" w:rsidRPr="00EF5BFB" w:rsidRDefault="00A021E8" w:rsidP="00EF5BFB"/>
    <w:p w14:paraId="7D82D722" w14:textId="77777777" w:rsidR="00A021E8" w:rsidRDefault="00A021E8" w:rsidP="00A021E8">
      <w:pPr>
        <w:ind w:left="720"/>
      </w:pPr>
      <w:r>
        <w:t>Question:  Is it good to mandate this behavior?  It offers functionality and makes the implementation easier, but perhaps it's too clever?</w:t>
      </w:r>
    </w:p>
    <w:p w14:paraId="1F843D99" w14:textId="77777777" w:rsidR="000D591A" w:rsidRDefault="000D591A" w:rsidP="000D591A"/>
    <w:p w14:paraId="2F3BCF01" w14:textId="77777777" w:rsidR="000D591A" w:rsidRDefault="00A56DFD" w:rsidP="000D591A">
      <w:r>
        <w:t>NOTE:  The value parameter is always a string.</w:t>
      </w:r>
      <w:r w:rsidR="000D591A" w:rsidRPr="000D591A">
        <w:t xml:space="preserve"> </w:t>
      </w:r>
      <w:r w:rsidR="000D591A">
        <w:t>For simplicity, the 'value' pointer is stored.  The input should be a constant string.</w:t>
      </w:r>
    </w:p>
    <w:p w14:paraId="24812A96" w14:textId="77777777" w:rsidR="00BC4C5E" w:rsidRDefault="00BC4C5E" w:rsidP="00A56DFD"/>
    <w:p w14:paraId="0A4B9270" w14:textId="77777777" w:rsidR="00BC4C5E" w:rsidRDefault="00BC4C5E" w:rsidP="00A56DFD">
      <w:r>
        <w:t xml:space="preserve">NOTE: For </w:t>
      </w:r>
      <w:r w:rsidR="00E03063">
        <w:t xml:space="preserve">the property </w:t>
      </w:r>
      <w:r w:rsidR="004D7FB0">
        <w:fldChar w:fldCharType="begin"/>
      </w:r>
      <w:r w:rsidR="004D7FB0">
        <w:instrText xml:space="preserve"> REF _Ref473273918 \h </w:instrText>
      </w:r>
      <w:r w:rsidR="004D7FB0">
        <w:fldChar w:fldCharType="separate"/>
      </w:r>
      <w:r w:rsidR="00EE40F8">
        <w:t>TPM_TRACE_LEVEL</w:t>
      </w:r>
      <w:r w:rsidR="004D7FB0">
        <w:fldChar w:fldCharType="end"/>
      </w:r>
      <w:r w:rsidR="00B77AC8">
        <w:t>, tss</w:t>
      </w:r>
      <w:r w:rsidR="00E03063">
        <w:t>Context is ignored.  The trace level is per process, not per context.</w:t>
      </w:r>
    </w:p>
    <w:p w14:paraId="103D9347" w14:textId="77777777" w:rsidR="00A56DFD" w:rsidRDefault="00A56DFD" w:rsidP="00A56DFD">
      <w:r>
        <w:br w:type="page"/>
      </w:r>
    </w:p>
    <w:p w14:paraId="2547D44D" w14:textId="77777777" w:rsidR="00A56DFD" w:rsidRDefault="00A56DFD" w:rsidP="00A56DFD"/>
    <w:p w14:paraId="4FA848B7" w14:textId="77777777" w:rsidR="00A56DFD" w:rsidRDefault="00A56DFD" w:rsidP="00A56DFD"/>
    <w:p w14:paraId="05FA7DE9" w14:textId="77777777" w:rsidR="00A56DFD" w:rsidRPr="00991CA8" w:rsidRDefault="00A56DFD" w:rsidP="00A56DFD"/>
    <w:p w14:paraId="75BCF68F" w14:textId="77777777" w:rsidR="00A56DFD" w:rsidRDefault="00A56DFD" w:rsidP="00A56DFD"/>
    <w:p w14:paraId="6D4BBE83" w14:textId="77777777" w:rsidR="00A56DFD" w:rsidRPr="00991CA8" w:rsidRDefault="00A56DFD" w:rsidP="00A56DFD"/>
    <w:p w14:paraId="0DD89D75" w14:textId="77777777" w:rsidR="00A56DFD" w:rsidRDefault="00A56DFD" w:rsidP="00A56DFD">
      <w:pPr>
        <w:pStyle w:val="Heading2"/>
      </w:pPr>
      <w:bookmarkStart w:id="32" w:name="_Toc35934227"/>
      <w:r>
        <w:t>Extra Parameter</w:t>
      </w:r>
      <w:bookmarkEnd w:id="32"/>
    </w:p>
    <w:p w14:paraId="4A1D3A57" w14:textId="77777777" w:rsidR="00A56DFD" w:rsidRPr="00991CA8" w:rsidRDefault="00A56DFD" w:rsidP="00A56DFD"/>
    <w:p w14:paraId="5E53F538" w14:textId="77777777" w:rsidR="00A56DFD" w:rsidRDefault="00A56DFD" w:rsidP="00A56DFD">
      <w:r>
        <w:t>The extra parameter is a catch-all for any parameters that TS</w:t>
      </w:r>
      <w:r w:rsidR="00B77AC8">
        <w:t>S</w:t>
      </w:r>
      <w:r>
        <w:t>_Execute() requires beyond the normal TPM command and response parameters.</w:t>
      </w:r>
    </w:p>
    <w:p w14:paraId="55F34879" w14:textId="77777777" w:rsidR="00A56DFD" w:rsidRDefault="00A56DFD" w:rsidP="00A56DFD"/>
    <w:p w14:paraId="71302FB5" w14:textId="77777777" w:rsidR="00A56DFD" w:rsidRDefault="00A56DFD" w:rsidP="00A56DFD">
      <w:r>
        <w:t xml:space="preserve">TPM2_StartAuthSession needs the bind password so that it can calculate the session key. </w:t>
      </w:r>
    </w:p>
    <w:p w14:paraId="60A32637" w14:textId="77777777" w:rsidR="00A56DFD" w:rsidRDefault="00A56DFD" w:rsidP="00A56DFD"/>
    <w:p w14:paraId="6DFE08BC" w14:textId="77777777" w:rsidR="00A56DFD" w:rsidRDefault="00A56DFD" w:rsidP="00A56DFD">
      <w:pPr>
        <w:pStyle w:val="Heading2"/>
      </w:pPr>
      <w:bookmarkStart w:id="33" w:name="_Toc35934228"/>
      <w:r>
        <w:t>Other APIs</w:t>
      </w:r>
      <w:r w:rsidR="00B72CC0">
        <w:t xml:space="preserve"> and Headers</w:t>
      </w:r>
      <w:bookmarkEnd w:id="33"/>
    </w:p>
    <w:p w14:paraId="45A1FEB2" w14:textId="77777777" w:rsidR="00D867A4" w:rsidRDefault="00D867A4" w:rsidP="00A56DFD"/>
    <w:p w14:paraId="72B4C9CE" w14:textId="77777777" w:rsidR="00D867A4" w:rsidRDefault="00D867A4" w:rsidP="00A56DFD">
      <w:r>
        <w:t>Headers are in the …/utils/</w:t>
      </w:r>
      <w:r w:rsidR="00921FC5">
        <w:t>ibm</w:t>
      </w:r>
      <w:r>
        <w:t xml:space="preserve">tss directory.  </w:t>
      </w:r>
    </w:p>
    <w:p w14:paraId="1CAEC731" w14:textId="77777777" w:rsidR="00E9496C" w:rsidRDefault="00E9496C" w:rsidP="00A56DFD"/>
    <w:p w14:paraId="781C773E" w14:textId="77777777" w:rsidR="0096211D" w:rsidRDefault="00D867A4" w:rsidP="00A56DFD">
      <w:r>
        <w:t>#include &lt;</w:t>
      </w:r>
      <w:r w:rsidR="00921FC5">
        <w:t>ibm</w:t>
      </w:r>
      <w:r>
        <w:t>tss</w:t>
      </w:r>
      <w:r w:rsidR="0096211D">
        <w:t>/tss.h&gt;</w:t>
      </w:r>
    </w:p>
    <w:p w14:paraId="77177A8F" w14:textId="77777777" w:rsidR="00D867A4" w:rsidRDefault="00D867A4" w:rsidP="00A56DFD"/>
    <w:p w14:paraId="5AC5B5A9" w14:textId="77777777" w:rsidR="00A56DFD" w:rsidRDefault="00A56DFD" w:rsidP="00A56DFD">
      <w:r>
        <w:t>The utility / demo applications cheat a bit, in that they call into TSS utility functions.  These are less likely to be stable than the official API above.</w:t>
      </w:r>
    </w:p>
    <w:p w14:paraId="6DD6FC05" w14:textId="77777777" w:rsidR="00A56DFD" w:rsidRDefault="00A56DFD" w:rsidP="00A56DFD"/>
    <w:p w14:paraId="6B8F2DAC" w14:textId="77777777" w:rsidR="00290845" w:rsidRDefault="00B77AC8" w:rsidP="00F25094">
      <w:pPr>
        <w:numPr>
          <w:ilvl w:val="0"/>
          <w:numId w:val="8"/>
        </w:numPr>
      </w:pPr>
      <w:r>
        <w:t>tss</w:t>
      </w:r>
      <w:r w:rsidR="00290845">
        <w:t>.h:  The official API</w:t>
      </w:r>
    </w:p>
    <w:p w14:paraId="6ED80203" w14:textId="77777777" w:rsidR="00290845" w:rsidRDefault="00290845" w:rsidP="00290845"/>
    <w:p w14:paraId="6FD227E5" w14:textId="77777777" w:rsidR="00290845" w:rsidRDefault="00B77AC8" w:rsidP="00F25094">
      <w:pPr>
        <w:numPr>
          <w:ilvl w:val="0"/>
          <w:numId w:val="8"/>
        </w:numPr>
      </w:pPr>
      <w:r>
        <w:t>tss</w:t>
      </w:r>
      <w:r w:rsidR="00290845">
        <w:t xml:space="preserve">error.h:  Included by </w:t>
      </w:r>
      <w:r>
        <w:t>tss</w:t>
      </w:r>
      <w:r w:rsidR="00290845">
        <w:t xml:space="preserve">.h for convenience.  </w:t>
      </w:r>
      <w:r w:rsidR="00BC4C5E">
        <w:t>Error</w:t>
      </w:r>
      <w:r w:rsidR="00290845">
        <w:t xml:space="preserve"> codes may be added.</w:t>
      </w:r>
    </w:p>
    <w:p w14:paraId="6C51714D" w14:textId="77777777" w:rsidR="00290845" w:rsidRDefault="00290845" w:rsidP="00290845"/>
    <w:p w14:paraId="0B749395" w14:textId="77777777" w:rsidR="00BC4C5E" w:rsidRDefault="00BC4C5E" w:rsidP="00F25094">
      <w:pPr>
        <w:numPr>
          <w:ilvl w:val="0"/>
          <w:numId w:val="8"/>
        </w:numPr>
      </w:pPr>
      <w:r>
        <w:t>tssmarshal.h:  Marshal structures to arrays. These are likely to be stable.  They are similar to the TPM side functions but return errors.</w:t>
      </w:r>
    </w:p>
    <w:p w14:paraId="124E714E" w14:textId="77777777" w:rsidR="00BC4C5E" w:rsidRDefault="00BC4C5E" w:rsidP="00BC4C5E"/>
    <w:p w14:paraId="665D7D53" w14:textId="77777777" w:rsidR="00757A66" w:rsidRDefault="00BC4C5E" w:rsidP="00757A66">
      <w:pPr>
        <w:numPr>
          <w:ilvl w:val="0"/>
          <w:numId w:val="8"/>
        </w:numPr>
      </w:pPr>
      <w:r>
        <w:t xml:space="preserve">Unmarshal_fp.h: Unmarshal arrays to structures.  </w:t>
      </w:r>
    </w:p>
    <w:p w14:paraId="2B9DB7A3" w14:textId="77777777" w:rsidR="00757A66" w:rsidRDefault="00757A66" w:rsidP="000D3F24"/>
    <w:p w14:paraId="5C9AC3ED" w14:textId="77777777" w:rsidR="00757A66" w:rsidRDefault="00757A66" w:rsidP="00757A66">
      <w:pPr>
        <w:ind w:left="720"/>
      </w:pPr>
      <w:r>
        <w:t xml:space="preserve">The functions without the TSS_ prefix are deprecated.  They were borrowed from the TPM </w:t>
      </w:r>
      <w:r w:rsidR="00D336FD">
        <w:t>side but</w:t>
      </w:r>
      <w:r>
        <w:t xml:space="preserve"> use</w:t>
      </w:r>
      <w:r w:rsidR="0021088A">
        <w:t>d</w:t>
      </w:r>
      <w:r>
        <w:t xml:space="preserve"> a signed value for the size.  The functions prefixed TSS_ use an unsigned value for the size.</w:t>
      </w:r>
    </w:p>
    <w:p w14:paraId="385B4187" w14:textId="77777777" w:rsidR="00BC4C5E" w:rsidRDefault="00BC4C5E" w:rsidP="00BC4C5E"/>
    <w:p w14:paraId="1FED9723" w14:textId="77777777" w:rsidR="00BC4C5E" w:rsidRDefault="00B77AC8" w:rsidP="00F25094">
      <w:pPr>
        <w:numPr>
          <w:ilvl w:val="0"/>
          <w:numId w:val="8"/>
        </w:numPr>
      </w:pPr>
      <w:r>
        <w:t>tss</w:t>
      </w:r>
      <w:r w:rsidR="00BC4C5E">
        <w:t>responsecode.h:  Response code to text.  Useful for debugging.  The API should be stable, but the actual output may change.</w:t>
      </w:r>
    </w:p>
    <w:p w14:paraId="78CBCAF1" w14:textId="77777777" w:rsidR="00BC4C5E" w:rsidRDefault="00BC4C5E" w:rsidP="00BC4C5E"/>
    <w:p w14:paraId="3D35665A" w14:textId="77777777" w:rsidR="00BC4C5E" w:rsidRDefault="00B77AC8" w:rsidP="00F25094">
      <w:pPr>
        <w:numPr>
          <w:ilvl w:val="0"/>
          <w:numId w:val="8"/>
        </w:numPr>
      </w:pPr>
      <w:r>
        <w:t>tss</w:t>
      </w:r>
      <w:r w:rsidR="00BC4C5E">
        <w:t>print.h:  Functions to print structures.  Useful for debugging.  The API should be stable.  Functions may be added, and the output is likely to change.</w:t>
      </w:r>
    </w:p>
    <w:p w14:paraId="44A46CA0" w14:textId="77777777" w:rsidR="00E9496C" w:rsidRDefault="00E9496C" w:rsidP="00E9496C"/>
    <w:p w14:paraId="72E81F79" w14:textId="77777777" w:rsidR="00E9496C" w:rsidRDefault="00E9496C" w:rsidP="00E9496C">
      <w:pPr>
        <w:numPr>
          <w:ilvl w:val="0"/>
          <w:numId w:val="8"/>
        </w:numPr>
      </w:pPr>
      <w:r>
        <w:t>tssprintcmd.h:  Functions to print command parameters.  Used in TSS verbose tracing.  The API should be stable, but the actual output may change.</w:t>
      </w:r>
    </w:p>
    <w:p w14:paraId="4E0C4DA2" w14:textId="77777777" w:rsidR="002A62F7" w:rsidRDefault="002A62F7" w:rsidP="00BC4C5E"/>
    <w:p w14:paraId="490B1040" w14:textId="77777777" w:rsidR="002A62F7" w:rsidRDefault="00B77AC8" w:rsidP="00F25094">
      <w:pPr>
        <w:numPr>
          <w:ilvl w:val="0"/>
          <w:numId w:val="8"/>
        </w:numPr>
      </w:pPr>
      <w:r>
        <w:lastRenderedPageBreak/>
        <w:t>tss</w:t>
      </w:r>
      <w:r w:rsidR="002A62F7">
        <w:t>util</w:t>
      </w:r>
      <w:r w:rsidR="0096211D">
        <w:t>s</w:t>
      </w:r>
      <w:r w:rsidR="002A62F7">
        <w:t xml:space="preserve">.h:  Demo helper functions.  </w:t>
      </w:r>
      <w:r w:rsidR="00BC4C5E">
        <w:t>These are u</w:t>
      </w:r>
      <w:r w:rsidR="002A62F7">
        <w:t xml:space="preserve">seful for rapid prototyping but </w:t>
      </w:r>
      <w:r w:rsidR="00BC4C5E">
        <w:t xml:space="preserve">are </w:t>
      </w:r>
      <w:r w:rsidR="002A62F7">
        <w:t>not recommended for production code.</w:t>
      </w:r>
    </w:p>
    <w:p w14:paraId="487B3D44" w14:textId="77777777" w:rsidR="00EF5BFB" w:rsidRPr="00EF5BFB" w:rsidRDefault="00EF5BFB" w:rsidP="00EF5BFB"/>
    <w:p w14:paraId="3AEA47A0" w14:textId="77777777" w:rsidR="00104893" w:rsidRDefault="00104893" w:rsidP="00F25094">
      <w:pPr>
        <w:numPr>
          <w:ilvl w:val="0"/>
          <w:numId w:val="8"/>
        </w:numPr>
      </w:pPr>
      <w:r>
        <w:t>tssfile.h:  Demo helper functions.  These are useful for rapid prototyping but are not recommended for production code.</w:t>
      </w:r>
    </w:p>
    <w:p w14:paraId="48CA8A82" w14:textId="77777777" w:rsidR="002A62F7" w:rsidRDefault="002A62F7" w:rsidP="00BC4C5E"/>
    <w:p w14:paraId="1D307EB6" w14:textId="77777777" w:rsidR="00BC4C5E" w:rsidRDefault="00B77AC8" w:rsidP="00F25094">
      <w:pPr>
        <w:numPr>
          <w:ilvl w:val="0"/>
          <w:numId w:val="8"/>
        </w:numPr>
      </w:pPr>
      <w:r>
        <w:t>tss</w:t>
      </w:r>
      <w:r w:rsidR="00BC4C5E">
        <w:t>crypto.h:  Sample crypto code.  These are useful for rapid prototyping but are not recommended for production code.</w:t>
      </w:r>
    </w:p>
    <w:p w14:paraId="6879CBA7" w14:textId="77777777" w:rsidR="00A56DFD" w:rsidRDefault="00A56DFD" w:rsidP="00BC4C5E"/>
    <w:p w14:paraId="2386C712" w14:textId="77777777" w:rsidR="00A56DFD" w:rsidRPr="00A56DFD" w:rsidRDefault="00FE32B8" w:rsidP="00F25094">
      <w:pPr>
        <w:numPr>
          <w:ilvl w:val="0"/>
          <w:numId w:val="8"/>
        </w:numPr>
      </w:pPr>
      <w:r>
        <w:t>Any of the lower layer TSS</w:t>
      </w:r>
      <w:r w:rsidR="00A56DFD">
        <w:t xml:space="preserve"> function</w:t>
      </w:r>
      <w:r w:rsidR="00EF5BFB">
        <w:t>s</w:t>
      </w:r>
      <w:r w:rsidR="002A62F7">
        <w:t xml:space="preserve"> are for </w:t>
      </w:r>
      <w:r w:rsidR="00BC4C5E">
        <w:t xml:space="preserve">TSS </w:t>
      </w:r>
      <w:r w:rsidR="002A62F7">
        <w:t>internal use.  They should not be called.</w:t>
      </w:r>
    </w:p>
    <w:p w14:paraId="048FCB9E" w14:textId="77777777" w:rsidR="00A56DFD" w:rsidRDefault="00A56DFD" w:rsidP="00A56DFD"/>
    <w:p w14:paraId="1B832A38" w14:textId="77777777" w:rsidR="005168A9" w:rsidRPr="00E65A4E" w:rsidRDefault="005168A9"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34" w:name="_Toc35934229"/>
      <w:r w:rsidRPr="00E65A4E">
        <w:rPr>
          <w:spacing w:val="8"/>
          <w:sz w:val="22"/>
        </w:rPr>
        <w:lastRenderedPageBreak/>
        <w:t>Application Notes</w:t>
      </w:r>
      <w:bookmarkEnd w:id="34"/>
    </w:p>
    <w:p w14:paraId="11F75434" w14:textId="77777777" w:rsidR="005168A9" w:rsidRDefault="005168A9" w:rsidP="005168A9"/>
    <w:p w14:paraId="586608A9" w14:textId="77777777" w:rsidR="005168A9" w:rsidRDefault="005168A9" w:rsidP="005168A9">
      <w:r>
        <w:t>Several areas have non-obvious usage.  They are described here.</w:t>
      </w:r>
    </w:p>
    <w:p w14:paraId="5D6716F5" w14:textId="77777777" w:rsidR="00DC47C3" w:rsidRDefault="00DC47C3" w:rsidP="005168A9"/>
    <w:p w14:paraId="56E88D7E" w14:textId="77777777" w:rsidR="00DC47C3" w:rsidRDefault="00DC47C3" w:rsidP="00DC47C3">
      <w:pPr>
        <w:pStyle w:val="Heading2"/>
      </w:pPr>
      <w:bookmarkStart w:id="35" w:name="_Toc35934230"/>
      <w:r>
        <w:t>TPM Simulator</w:t>
      </w:r>
      <w:bookmarkEnd w:id="35"/>
    </w:p>
    <w:p w14:paraId="32890878" w14:textId="77777777" w:rsidR="00DC47C3" w:rsidRDefault="00DC47C3" w:rsidP="00DC47C3"/>
    <w:p w14:paraId="4E16BA6F" w14:textId="77777777" w:rsidR="00DC47C3" w:rsidRDefault="00DC47C3" w:rsidP="00DC47C3">
      <w:r>
        <w:t xml:space="preserve">A typical cause of a hang when sending the first command to the TPM simulator is that it has not received a simulated "powered up."  </w:t>
      </w:r>
      <w:r w:rsidR="00B35505">
        <w:t xml:space="preserve">The IBM TPM simulator does not require this, but others may.  </w:t>
      </w:r>
      <w:r>
        <w:t>Send this command:</w:t>
      </w:r>
    </w:p>
    <w:p w14:paraId="58FB222B" w14:textId="77777777" w:rsidR="00DC47C3" w:rsidRDefault="00DC47C3" w:rsidP="00DC47C3"/>
    <w:p w14:paraId="355AB067" w14:textId="77777777" w:rsidR="00DC47C3" w:rsidRDefault="00DC47C3" w:rsidP="00DC47C3">
      <w:r>
        <w:t>&gt; powerup</w:t>
      </w:r>
    </w:p>
    <w:p w14:paraId="732E1EA8" w14:textId="77777777" w:rsidR="00DC47C3" w:rsidRDefault="00DC47C3" w:rsidP="00DC47C3"/>
    <w:p w14:paraId="4B5AF88F" w14:textId="77777777" w:rsidR="00DC47C3" w:rsidRDefault="00DC47C3" w:rsidP="00DC47C3">
      <w:r>
        <w:t>The platform firmware initializes a hardware TPM.  The TPM simulator requires this command:</w:t>
      </w:r>
    </w:p>
    <w:p w14:paraId="7BFE6495" w14:textId="77777777" w:rsidR="00DC47C3" w:rsidRDefault="00DC47C3" w:rsidP="00DC47C3"/>
    <w:p w14:paraId="696591C7" w14:textId="77777777" w:rsidR="00DC47C3" w:rsidRPr="00DC47C3" w:rsidRDefault="00DC47C3" w:rsidP="00DC47C3">
      <w:r>
        <w:t>&gt; startup</w:t>
      </w:r>
    </w:p>
    <w:p w14:paraId="78965DA0" w14:textId="77777777" w:rsidR="005168A9" w:rsidRDefault="005168A9" w:rsidP="005168A9"/>
    <w:p w14:paraId="3B92B744" w14:textId="77777777" w:rsidR="005168A9" w:rsidRDefault="005168A9" w:rsidP="005168A9">
      <w:pPr>
        <w:pStyle w:val="Heading2"/>
      </w:pPr>
      <w:bookmarkStart w:id="36" w:name="_Toc35934231"/>
      <w:r>
        <w:t>Parameter Encryption</w:t>
      </w:r>
      <w:bookmarkEnd w:id="36"/>
    </w:p>
    <w:p w14:paraId="068D742A" w14:textId="77777777" w:rsidR="005168A9" w:rsidRDefault="005168A9" w:rsidP="005168A9"/>
    <w:p w14:paraId="7BAE152B" w14:textId="77777777" w:rsidR="005168A9" w:rsidRDefault="005168A9" w:rsidP="005168A9">
      <w:r>
        <w:t>The caller does NOT perform parameter encryption.  Simply set the session attribute to either or both of TPMA_SESSION_ENCRYPT or TPMA_SESSION_DECRYPT.</w:t>
      </w:r>
    </w:p>
    <w:p w14:paraId="606F0F60" w14:textId="77777777" w:rsidR="005168A9" w:rsidRDefault="005168A9" w:rsidP="005168A9"/>
    <w:p w14:paraId="1FADC05A" w14:textId="77777777" w:rsidR="005168A9" w:rsidRDefault="005168A9" w:rsidP="005168A9">
      <w:pPr>
        <w:pStyle w:val="Heading2"/>
      </w:pPr>
      <w:bookmarkStart w:id="37" w:name="_Toc35934232"/>
      <w:r>
        <w:t>Session Salt</w:t>
      </w:r>
      <w:bookmarkEnd w:id="37"/>
    </w:p>
    <w:p w14:paraId="67B8F471" w14:textId="77777777" w:rsidR="00C62BF9" w:rsidRDefault="00C62BF9" w:rsidP="00C62BF9"/>
    <w:p w14:paraId="3D867249" w14:textId="77777777" w:rsidR="00635311" w:rsidRDefault="00635311" w:rsidP="00635311">
      <w:r>
        <w:t xml:space="preserve">To salt, the caller should set </w:t>
      </w:r>
      <w:r w:rsidR="00C62BF9">
        <w:t xml:space="preserve">tpmKey </w:t>
      </w:r>
      <w:r>
        <w:t xml:space="preserve">(the handle of a loaded decrypt key) </w:t>
      </w:r>
      <w:r w:rsidR="00C62BF9">
        <w:t xml:space="preserve">in </w:t>
      </w:r>
      <w:r w:rsidR="00337837">
        <w:t>T</w:t>
      </w:r>
      <w:r w:rsidR="00C62BF9">
        <w:t xml:space="preserve">PM2_StartAuthSession.  </w:t>
      </w:r>
      <w:r>
        <w:t xml:space="preserve">The key must be an RSA 2048-bit key </w:t>
      </w:r>
      <w:r w:rsidR="00AB4CB2">
        <w:t>or EC</w:t>
      </w:r>
      <w:r w:rsidR="00AA42E4">
        <w:t>C</w:t>
      </w:r>
      <w:r w:rsidR="00AB4CB2">
        <w:t xml:space="preserve"> NIST P256 key </w:t>
      </w:r>
      <w:r>
        <w:t xml:space="preserve">with sign clear and decrypt set.  </w:t>
      </w:r>
    </w:p>
    <w:p w14:paraId="69DB2F30" w14:textId="77777777" w:rsidR="00635311" w:rsidRDefault="00635311" w:rsidP="00635311"/>
    <w:p w14:paraId="18AE2805" w14:textId="77777777" w:rsidR="00635311" w:rsidRPr="00C62BF9" w:rsidRDefault="00635311" w:rsidP="00635311">
      <w:r>
        <w:t>The caller must supply the extra parameter as a StartAuthSession_Extra structure.</w:t>
      </w:r>
    </w:p>
    <w:p w14:paraId="6C420AA6" w14:textId="77777777" w:rsidR="00635311" w:rsidRDefault="00635311" w:rsidP="00C62BF9"/>
    <w:p w14:paraId="3C9F8368" w14:textId="77777777" w:rsidR="00CA2C8B" w:rsidRDefault="00635311" w:rsidP="00C62BF9">
      <w:r>
        <w:t xml:space="preserve">The caller does NOT supply the HMAC salt.  </w:t>
      </w:r>
      <w:r w:rsidR="00CA2C8B">
        <w:t>The encryptedSalt parameter is ignored, as the TSS generates the salt.</w:t>
      </w:r>
    </w:p>
    <w:p w14:paraId="4E81056C" w14:textId="77777777" w:rsidR="005168A9" w:rsidRDefault="005168A9" w:rsidP="005168A9"/>
    <w:p w14:paraId="46B9D581" w14:textId="77777777" w:rsidR="005168A9" w:rsidRDefault="005168A9" w:rsidP="005168A9">
      <w:pPr>
        <w:pStyle w:val="Heading2"/>
      </w:pPr>
      <w:bookmarkStart w:id="38" w:name="_Toc35934233"/>
      <w:r>
        <w:t>Session Bind</w:t>
      </w:r>
      <w:bookmarkEnd w:id="38"/>
    </w:p>
    <w:p w14:paraId="62408476" w14:textId="77777777" w:rsidR="005168A9" w:rsidRPr="005168A9" w:rsidRDefault="005168A9" w:rsidP="005168A9"/>
    <w:p w14:paraId="60269176" w14:textId="77777777" w:rsidR="005168A9" w:rsidRDefault="00106936" w:rsidP="007F347E">
      <w:r>
        <w:t xml:space="preserve">To bind, the caller should set bind </w:t>
      </w:r>
      <w:r w:rsidR="00635311">
        <w:t xml:space="preserve">(the bind entity handle) </w:t>
      </w:r>
      <w:r>
        <w:t xml:space="preserve">in TPM2_StartAuthSession.  The caller </w:t>
      </w:r>
      <w:r w:rsidR="00635311">
        <w:t>must supply</w:t>
      </w:r>
      <w:r>
        <w:t xml:space="preserve"> the extra parameter as a StartAuthSession_Extra structure and set the </w:t>
      </w:r>
      <w:r w:rsidR="00711552">
        <w:t>b</w:t>
      </w:r>
      <w:r>
        <w:t>indPassword member to the bind handle password.</w:t>
      </w:r>
    </w:p>
    <w:p w14:paraId="42A7399A" w14:textId="77777777" w:rsidR="00106936" w:rsidRDefault="00106936" w:rsidP="007F347E"/>
    <w:p w14:paraId="2459ABB4" w14:textId="77777777" w:rsidR="00106936" w:rsidRDefault="00C9479F" w:rsidP="00C9479F">
      <w:pPr>
        <w:pStyle w:val="Heading2"/>
      </w:pPr>
      <w:bookmarkStart w:id="39" w:name="_Toc35934234"/>
      <w:r>
        <w:lastRenderedPageBreak/>
        <w:t>NV</w:t>
      </w:r>
      <w:bookmarkEnd w:id="39"/>
    </w:p>
    <w:p w14:paraId="1F1CDB4E" w14:textId="77777777" w:rsidR="007E5B5C" w:rsidRDefault="007E5B5C" w:rsidP="00470672"/>
    <w:p w14:paraId="3115FAAE" w14:textId="77777777" w:rsidR="007E5B5C" w:rsidRDefault="007E5B5C" w:rsidP="00470672">
      <w:r>
        <w:t xml:space="preserve">For applications that do not share </w:t>
      </w:r>
      <w:r w:rsidR="00FF04F9">
        <w:t xml:space="preserve">an NV index </w:t>
      </w:r>
      <w:r w:rsidR="00573534">
        <w:t xml:space="preserve">and </w:t>
      </w:r>
      <w:r w:rsidR="00FF04F9">
        <w:t>don't use global locks</w:t>
      </w:r>
      <w:r w:rsidR="00573534">
        <w:t xml:space="preserve"> or transient locks </w:t>
      </w:r>
      <w:r w:rsidR="00B35505">
        <w:t xml:space="preserve">or written status </w:t>
      </w:r>
      <w:r w:rsidR="00573534">
        <w:t>that change after a reboot</w:t>
      </w:r>
      <w:r w:rsidR="00FF04F9">
        <w:t>, the following details are unnecessary.  Just issue the TPM2_NV_</w:t>
      </w:r>
      <w:r w:rsidR="00573534">
        <w:t xml:space="preserve">DefineSpace </w:t>
      </w:r>
      <w:r w:rsidR="00FF04F9">
        <w:t>and everything works</w:t>
      </w:r>
      <w:r w:rsidR="00573534">
        <w:t>, including HMAC sessions.</w:t>
      </w:r>
    </w:p>
    <w:p w14:paraId="333EB9A8" w14:textId="77777777" w:rsidR="00573534" w:rsidRDefault="00573534" w:rsidP="00470672"/>
    <w:p w14:paraId="086530B6" w14:textId="77777777" w:rsidR="00573534" w:rsidRDefault="00573534" w:rsidP="00470672">
      <w:r>
        <w:t>For applications that do not satisfy the above criteria, the application must issue TPM2_NV_ReadPublic and validate that the public area is as expected, including the locks.</w:t>
      </w:r>
    </w:p>
    <w:p w14:paraId="2D0A5EF4" w14:textId="77777777" w:rsidR="00B35505" w:rsidRDefault="00B35505" w:rsidP="00470672"/>
    <w:p w14:paraId="01E99042" w14:textId="77777777" w:rsidR="00B35505" w:rsidRDefault="00B35505" w:rsidP="00470672">
      <w:r>
        <w:t>This will not typically occur in real applications.  The transient locks and written status permit low level firmware to perform pre-OS operations.  By the time post-OS applications are running, the locks and written status should be restored.</w:t>
      </w:r>
    </w:p>
    <w:p w14:paraId="784FF0BE" w14:textId="77777777" w:rsidR="007E5B5C" w:rsidRDefault="007E5B5C" w:rsidP="00FF04F9">
      <w:pPr>
        <w:pStyle w:val="Heading3"/>
      </w:pPr>
      <w:bookmarkStart w:id="40" w:name="_Toc35934235"/>
      <w:r>
        <w:t>Rationale</w:t>
      </w:r>
      <w:bookmarkEnd w:id="40"/>
    </w:p>
    <w:p w14:paraId="2DD38EC8" w14:textId="77777777" w:rsidR="007E5B5C" w:rsidRDefault="007E5B5C" w:rsidP="00470672"/>
    <w:p w14:paraId="28194C79" w14:textId="77777777" w:rsidR="00100EDA" w:rsidRDefault="00100EDA" w:rsidP="00470672">
      <w:r>
        <w:t>Why?  For authorization, the TSS includes the Name (a hash of the public NV metadata) in the HMAC calculation.  This ensures that the NV index has not been replaced with a different version with untrusted metadata.</w:t>
      </w:r>
    </w:p>
    <w:p w14:paraId="6D97922D" w14:textId="77777777" w:rsidR="00573534" w:rsidRDefault="00573534" w:rsidP="00470672"/>
    <w:p w14:paraId="6ACFA87A" w14:textId="77777777" w:rsidR="00573534" w:rsidRDefault="00573534" w:rsidP="00470672">
      <w:r>
        <w:t>Normally, the TSS tracks the Name, even when the application changes the written or lock attributes.  However, if the attributes (and therefore the Name) change outside the application, the TSS is unable to track the change.  In those cases, the application must read the public data and validate it.</w:t>
      </w:r>
    </w:p>
    <w:p w14:paraId="3B7F5252" w14:textId="77777777" w:rsidR="00100EDA" w:rsidRDefault="00100EDA" w:rsidP="00470672"/>
    <w:p w14:paraId="1E85F353" w14:textId="77777777" w:rsidR="00100EDA" w:rsidRDefault="00100EDA" w:rsidP="00470672">
      <w:r>
        <w:t>Why doesn't the TSS automatically issue the TPM2_NV_ReadPublic?  If it did that, it would encourage the application developer to blindly trust the index.  The application is expected to examine the TPM2_NV_ReadPublic return (e.g., the policy, the attributes) and decide whether the index is trusted.  The TSS cannot enforce this, but it does at least encourage it.</w:t>
      </w:r>
    </w:p>
    <w:p w14:paraId="13D48156" w14:textId="77777777" w:rsidR="00100EDA" w:rsidRDefault="00100EDA" w:rsidP="00470672"/>
    <w:p w14:paraId="5A726CF9" w14:textId="77777777" w:rsidR="00100EDA" w:rsidRDefault="00100EDA" w:rsidP="00470672">
      <w:r>
        <w:t>The index Name can change as the metadata changes.  These changes include the "written" bit and the read and write locks.  The TSS automatically tracks the changes performed on a single index by the application.  It does not track:</w:t>
      </w:r>
    </w:p>
    <w:p w14:paraId="72CB7727" w14:textId="77777777" w:rsidR="00100EDA" w:rsidRDefault="00100EDA" w:rsidP="00470672"/>
    <w:p w14:paraId="02A70630" w14:textId="77777777" w:rsidR="00100EDA" w:rsidRDefault="00100EDA" w:rsidP="00F25094">
      <w:pPr>
        <w:numPr>
          <w:ilvl w:val="0"/>
          <w:numId w:val="5"/>
        </w:numPr>
      </w:pPr>
      <w:r>
        <w:t>Changes "out of band", by a different application, including an attacker</w:t>
      </w:r>
      <w:r w:rsidR="007E5B5C">
        <w:t>.</w:t>
      </w:r>
    </w:p>
    <w:p w14:paraId="5CA50C05" w14:textId="77777777" w:rsidR="007E5B5C" w:rsidRDefault="007E5B5C" w:rsidP="007E5B5C"/>
    <w:p w14:paraId="42CAF895" w14:textId="77777777" w:rsidR="007E5B5C" w:rsidRDefault="007E5B5C" w:rsidP="007E5B5C">
      <w:r>
        <w:t>This will surface as an HMAC failure.  The application should reissue TPM2_NV_ReadPublic and decide if the index is still trusted.</w:t>
      </w:r>
    </w:p>
    <w:p w14:paraId="7FAF31A9" w14:textId="77777777" w:rsidR="007E5B5C" w:rsidRDefault="007E5B5C" w:rsidP="007E5B5C"/>
    <w:p w14:paraId="7F110FCF" w14:textId="77777777" w:rsidR="007E5B5C" w:rsidRDefault="007E5B5C" w:rsidP="00F25094">
      <w:pPr>
        <w:numPr>
          <w:ilvl w:val="0"/>
          <w:numId w:val="5"/>
        </w:numPr>
      </w:pPr>
      <w:r>
        <w:t xml:space="preserve">Changes to </w:t>
      </w:r>
      <w:r w:rsidR="00573534">
        <w:t xml:space="preserve">transient </w:t>
      </w:r>
      <w:r>
        <w:t>lock status due to a reboot.</w:t>
      </w:r>
    </w:p>
    <w:p w14:paraId="4C987C4C" w14:textId="77777777" w:rsidR="007E5B5C" w:rsidRDefault="007E5B5C" w:rsidP="007E5B5C"/>
    <w:p w14:paraId="10E55271" w14:textId="77777777" w:rsidR="007E5B5C" w:rsidRDefault="007E5B5C" w:rsidP="007E5B5C">
      <w:r>
        <w:t>If the application is aware of the reboot, it can reissue TPM2_NV_ReadPublic and re-evaluate the return.  Otherwise, it can wait for the potential HMAC failure and handle it as above.</w:t>
      </w:r>
    </w:p>
    <w:p w14:paraId="489882EE" w14:textId="77777777" w:rsidR="007E5B5C" w:rsidRDefault="007E5B5C" w:rsidP="007E5B5C"/>
    <w:p w14:paraId="1DE3C20C" w14:textId="77777777" w:rsidR="00100EDA" w:rsidRDefault="00100EDA" w:rsidP="00F25094">
      <w:pPr>
        <w:numPr>
          <w:ilvl w:val="0"/>
          <w:numId w:val="5"/>
        </w:numPr>
      </w:pPr>
      <w:r>
        <w:lastRenderedPageBreak/>
        <w:t xml:space="preserve">Locks due to a global lock, because it's hard and because global lock is expected to be used </w:t>
      </w:r>
      <w:r w:rsidR="00BB3916">
        <w:t xml:space="preserve">only </w:t>
      </w:r>
      <w:r>
        <w:t>at provisioning, if ever.</w:t>
      </w:r>
    </w:p>
    <w:p w14:paraId="45981B2E" w14:textId="77777777" w:rsidR="007E5B5C" w:rsidRDefault="007E5B5C" w:rsidP="007E5B5C"/>
    <w:p w14:paraId="77577EDC" w14:textId="77777777" w:rsidR="007E5B5C" w:rsidRDefault="007E5B5C" w:rsidP="007E5B5C">
      <w:r>
        <w:t>This case will probably never occur in practice.  If it does, handle the HMAC failure as above.</w:t>
      </w:r>
    </w:p>
    <w:p w14:paraId="72AAC53D" w14:textId="77777777" w:rsidR="007E5B5C" w:rsidRDefault="007E5B5C" w:rsidP="007E5B5C"/>
    <w:p w14:paraId="1C5DB72A" w14:textId="77777777" w:rsidR="007E5B5C" w:rsidRDefault="007E5B5C" w:rsidP="007E5B5C">
      <w:pPr>
        <w:pStyle w:val="Heading3"/>
      </w:pPr>
      <w:bookmarkStart w:id="41" w:name="_Toc35934236"/>
      <w:r>
        <w:t>NV Pre</w:t>
      </w:r>
      <w:r w:rsidR="006D7F5B">
        <w:t>-</w:t>
      </w:r>
      <w:r>
        <w:t>provisioning</w:t>
      </w:r>
      <w:bookmarkEnd w:id="41"/>
    </w:p>
    <w:p w14:paraId="52487F6D" w14:textId="77777777" w:rsidR="007E5B5C" w:rsidRDefault="007E5B5C" w:rsidP="007E5B5C"/>
    <w:p w14:paraId="424D6924" w14:textId="77777777" w:rsidR="007E5B5C" w:rsidRDefault="00573534" w:rsidP="007E5B5C">
      <w:r>
        <w:t>This is the case where some other application has used TPM2_NV_DefineSpace to pre</w:t>
      </w:r>
      <w:r w:rsidR="006D7F5B">
        <w:t>-</w:t>
      </w:r>
      <w:r>
        <w:t xml:space="preserve">provision an index.  </w:t>
      </w:r>
      <w:r w:rsidR="007E5B5C">
        <w:t xml:space="preserve">As an alternative to the application evaluating the TPM2_NV_ReadPublic response, the NV metadata </w:t>
      </w:r>
      <w:r>
        <w:t xml:space="preserve">and </w:t>
      </w:r>
      <w:r w:rsidR="007E5B5C">
        <w:t>Name can be pre</w:t>
      </w:r>
      <w:r w:rsidR="006D7F5B">
        <w:t>-</w:t>
      </w:r>
      <w:r w:rsidR="007E5B5C">
        <w:t>provisioned when the application is installed.  Two files are required:</w:t>
      </w:r>
    </w:p>
    <w:p w14:paraId="2EC75D2D" w14:textId="77777777" w:rsidR="007E5B5C" w:rsidRDefault="007E5B5C" w:rsidP="007E5B5C"/>
    <w:p w14:paraId="314E4BAF" w14:textId="77777777" w:rsidR="007E5B5C" w:rsidRDefault="007E5B5C" w:rsidP="007E5B5C">
      <w:r>
        <w:tab/>
        <w:t>[</w:t>
      </w:r>
      <w:r w:rsidR="006D7F5B">
        <w:t>01</w:t>
      </w:r>
      <w:r>
        <w:t>nnnnnn] is the hex value of the NV index.</w:t>
      </w:r>
    </w:p>
    <w:p w14:paraId="23BA453A" w14:textId="77777777" w:rsidR="007E5B5C" w:rsidRDefault="007E5B5C" w:rsidP="007E5B5C"/>
    <w:p w14:paraId="3BFE94F1" w14:textId="77777777" w:rsidR="007E5B5C" w:rsidRDefault="007E5B5C" w:rsidP="00F25094">
      <w:pPr>
        <w:numPr>
          <w:ilvl w:val="0"/>
          <w:numId w:val="6"/>
        </w:numPr>
      </w:pPr>
      <w:r>
        <w:t>h[</w:t>
      </w:r>
      <w:r w:rsidR="006D7F5B">
        <w:t>01</w:t>
      </w:r>
      <w:r>
        <w:t>nnnnnn].bin - The Name, a binary hash of the public data</w:t>
      </w:r>
    </w:p>
    <w:p w14:paraId="30A4B758" w14:textId="77777777" w:rsidR="007E5B5C" w:rsidRPr="007E5B5C" w:rsidRDefault="007E5B5C" w:rsidP="00F25094">
      <w:pPr>
        <w:numPr>
          <w:ilvl w:val="0"/>
          <w:numId w:val="6"/>
        </w:numPr>
      </w:pPr>
      <w:r>
        <w:t>nvp[</w:t>
      </w:r>
      <w:r w:rsidR="006D7F5B">
        <w:t>01</w:t>
      </w:r>
      <w:r>
        <w:t>nnnnnn].bin - The marshaled TPMS_NV_Public</w:t>
      </w:r>
    </w:p>
    <w:p w14:paraId="3A1A83FC" w14:textId="77777777" w:rsidR="00100EDA" w:rsidRDefault="00100EDA" w:rsidP="00100EDA"/>
    <w:p w14:paraId="26462C4C" w14:textId="77777777" w:rsidR="00ED1A09" w:rsidRDefault="00ED1A09" w:rsidP="00A15350">
      <w:pPr>
        <w:pStyle w:val="Heading2"/>
      </w:pPr>
      <w:bookmarkStart w:id="42" w:name="_Toc35934237"/>
      <w:r>
        <w:t>TPM2_LoadExternal</w:t>
      </w:r>
      <w:bookmarkEnd w:id="42"/>
    </w:p>
    <w:p w14:paraId="6D1E199A" w14:textId="77777777" w:rsidR="00ED1A09" w:rsidRDefault="00ED1A09" w:rsidP="00ED1A09"/>
    <w:p w14:paraId="36C9196A" w14:textId="77777777" w:rsidR="00ED1A09" w:rsidRDefault="00ED1A09" w:rsidP="00ED1A09">
      <w:r>
        <w:t xml:space="preserve">This command is unique, in that it has an optional parameter, TPM2B_SENSITIVE </w:t>
      </w:r>
      <w:r w:rsidRPr="00ED1A09">
        <w:rPr>
          <w:i/>
        </w:rPr>
        <w:t>inPrivate</w:t>
      </w:r>
      <w:r>
        <w:t>.  The caller should use the size as a flag:  0 for not present, and non-zero for present.</w:t>
      </w:r>
    </w:p>
    <w:p w14:paraId="5BE0C3B5" w14:textId="77777777" w:rsidR="00ED1A09" w:rsidRDefault="00ED1A09" w:rsidP="00ED1A09"/>
    <w:p w14:paraId="58C0EC8A" w14:textId="77777777" w:rsidR="00ED1A09" w:rsidRDefault="00ED1A09" w:rsidP="00ED1A09">
      <w:r>
        <w:t>Rationale:</w:t>
      </w:r>
    </w:p>
    <w:p w14:paraId="7C3F58A6" w14:textId="77777777" w:rsidR="00ED1A09" w:rsidRDefault="00ED1A09" w:rsidP="00ED1A09"/>
    <w:p w14:paraId="2538D570" w14:textId="77777777" w:rsidR="00ED1A09" w:rsidRDefault="00ED1A09" w:rsidP="00ED1A09">
      <w:r>
        <w:t xml:space="preserve">The TPM uses the </w:t>
      </w:r>
      <w:r w:rsidRPr="00ED1A09">
        <w:rPr>
          <w:i/>
        </w:rPr>
        <w:t>inPrivate.size</w:t>
      </w:r>
      <w:r>
        <w:rPr>
          <w:i/>
        </w:rPr>
        <w:t xml:space="preserve"> </w:t>
      </w:r>
      <w:r w:rsidRPr="00ED1A09">
        <w:t>zero</w:t>
      </w:r>
      <w:r>
        <w:t xml:space="preserve"> to indicate that the parameter is not </w:t>
      </w:r>
      <w:r w:rsidR="00D336FD">
        <w:t>present and</w:t>
      </w:r>
      <w:r>
        <w:t xml:space="preserve"> uses the correct marshaled size to indicate that the parameter is present. This TSS uses that design pattern, but, as with other TPM2B's that wrap structures, it does not require the caller to marshal the structure and determine the correct size.  </w:t>
      </w:r>
    </w:p>
    <w:p w14:paraId="1060EA5B" w14:textId="77777777" w:rsidR="002568FA" w:rsidRDefault="002568FA" w:rsidP="00ED1A09"/>
    <w:p w14:paraId="710B4F2A" w14:textId="77777777" w:rsidR="00100EDA" w:rsidRDefault="00A15350" w:rsidP="00A15350">
      <w:pPr>
        <w:pStyle w:val="Heading2"/>
      </w:pPr>
      <w:bookmarkStart w:id="43" w:name="_Toc467152813"/>
      <w:bookmarkStart w:id="44" w:name="_Ref483554619"/>
      <w:bookmarkStart w:id="45" w:name="_Ref483554623"/>
      <w:bookmarkStart w:id="46" w:name="_Toc35934238"/>
      <w:bookmarkEnd w:id="43"/>
      <w:r>
        <w:t>Connecting to Resource Managers</w:t>
      </w:r>
      <w:bookmarkEnd w:id="44"/>
      <w:bookmarkEnd w:id="45"/>
      <w:bookmarkEnd w:id="46"/>
    </w:p>
    <w:p w14:paraId="59E9019B" w14:textId="77777777" w:rsidR="00A15350" w:rsidRDefault="00A15350" w:rsidP="00A15350"/>
    <w:p w14:paraId="5AEF812E" w14:textId="77777777" w:rsidR="00691B52" w:rsidRDefault="00691B52" w:rsidP="00A15350">
      <w:r>
        <w:t xml:space="preserve">An issue arises when using the TSS utilities (not the TSS itself) on a platform with a resource manager.  Windows </w:t>
      </w:r>
      <w:r w:rsidR="009E4729">
        <w:t xml:space="preserve">10 </w:t>
      </w:r>
      <w:r>
        <w:t xml:space="preserve">has a resource manager called TBS and </w:t>
      </w:r>
      <w:r w:rsidR="009E4729">
        <w:t>Linux as of 4.12 uses /dev/tpmrm0</w:t>
      </w:r>
      <w:r>
        <w:t>.</w:t>
      </w:r>
    </w:p>
    <w:p w14:paraId="313BB4CD" w14:textId="77777777" w:rsidR="00691B52" w:rsidRDefault="00691B52" w:rsidP="00A15350"/>
    <w:p w14:paraId="5A93F64F" w14:textId="77777777" w:rsidR="00691B52" w:rsidRDefault="00691B52" w:rsidP="00A15350">
      <w:r>
        <w:t>A resource manager flushes all resources (objects like keys, and sessions) when a connection closes.  Since the utilities are standalone processes, the connection closes after each invocation.  Thus, for example, a utility can load a key, but, when the "load" command terminates, the resource manager will flush the key.</w:t>
      </w:r>
    </w:p>
    <w:p w14:paraId="795D2CBB" w14:textId="77777777" w:rsidR="00691B52" w:rsidRDefault="00691B52" w:rsidP="00A15350"/>
    <w:p w14:paraId="068A01B1" w14:textId="77777777" w:rsidR="00691B52" w:rsidRDefault="00691B52" w:rsidP="00A15350">
      <w:r>
        <w:lastRenderedPageBreak/>
        <w:t>This is not an issue for a complete appli</w:t>
      </w:r>
      <w:r w:rsidR="00474D64">
        <w:t>cation using the TSS because the TSS</w:t>
      </w:r>
      <w:r>
        <w:t xml:space="preserve"> keep</w:t>
      </w:r>
      <w:r w:rsidR="00035249">
        <w:t>s</w:t>
      </w:r>
      <w:r>
        <w:t xml:space="preserve"> the connection open through multiple TPM commands.  For prototyping using the utilities, the </w:t>
      </w:r>
      <w:r w:rsidR="00035249">
        <w:t xml:space="preserve">Linux </w:t>
      </w:r>
      <w:r>
        <w:t xml:space="preserve">solution is </w:t>
      </w:r>
      <w:r w:rsidR="00035249">
        <w:t>to bypass the resource manager using /dev/tpm0.  For Windows 10, use a proxy to</w:t>
      </w:r>
      <w:r>
        <w:t xml:space="preserve"> simulate this </w:t>
      </w:r>
      <w:r w:rsidR="00474D64">
        <w:t xml:space="preserve">persistent connection </w:t>
      </w:r>
      <w:r>
        <w:t>behavior.</w:t>
      </w:r>
    </w:p>
    <w:p w14:paraId="776F8B3C" w14:textId="77777777" w:rsidR="00691B52" w:rsidRDefault="00691B52" w:rsidP="00A15350"/>
    <w:p w14:paraId="0D3D75E2" w14:textId="77777777" w:rsidR="00691B52" w:rsidRDefault="00691B52" w:rsidP="00A15350">
      <w:r>
        <w:t xml:space="preserve">The "tpmproxy" program connects as a socket server on one side and a TPM device driver on the other.  Once the proxy starts, the </w:t>
      </w:r>
      <w:r w:rsidR="00035249">
        <w:t xml:space="preserve">Windows </w:t>
      </w:r>
      <w:r>
        <w:t>resource manager sees one persistent connect</w:t>
      </w:r>
      <w:r w:rsidR="00474D64">
        <w:t>ion, as desired.</w:t>
      </w:r>
      <w:r>
        <w:t xml:space="preserve">  </w:t>
      </w:r>
      <w:r w:rsidR="00474D64">
        <w:t>The utilities use the socket interface to the proxy.</w:t>
      </w:r>
    </w:p>
    <w:p w14:paraId="09E026F6" w14:textId="77777777" w:rsidR="000C162D" w:rsidRDefault="000C162D" w:rsidP="00A15350"/>
    <w:p w14:paraId="77436642" w14:textId="77777777" w:rsidR="00035249" w:rsidRDefault="00035249" w:rsidP="00A15350">
      <w:r>
        <w:t>Both the TSS and the proxy support both a raw packet format and the Microsoft simulator wrapped format.</w:t>
      </w:r>
    </w:p>
    <w:p w14:paraId="6FB6E956" w14:textId="77777777" w:rsidR="00035249" w:rsidRDefault="00035249" w:rsidP="00A15350"/>
    <w:p w14:paraId="57226FB8" w14:textId="77777777" w:rsidR="00035249" w:rsidRDefault="00035249" w:rsidP="00A15350">
      <w:r>
        <w:t xml:space="preserve">The default, using the wrapped format, can also be specified on the TSS side with </w:t>
      </w:r>
    </w:p>
    <w:p w14:paraId="5F24B9D6" w14:textId="77777777" w:rsidR="00035249" w:rsidRDefault="00035249" w:rsidP="00A15350"/>
    <w:p w14:paraId="1EFA3856" w14:textId="77777777" w:rsidR="00035249" w:rsidRDefault="00035249" w:rsidP="00A15350">
      <w:r>
        <w:t>&gt; TPM_INTERFACE_TYPE=socsim</w:t>
      </w:r>
    </w:p>
    <w:p w14:paraId="004FFCCF" w14:textId="77777777" w:rsidR="00035249" w:rsidRDefault="00035249" w:rsidP="00035249">
      <w:r>
        <w:t>&gt; TPM_SERVER_TYPE=mssim</w:t>
      </w:r>
    </w:p>
    <w:p w14:paraId="17A24235" w14:textId="77777777" w:rsidR="00035249" w:rsidRDefault="00035249" w:rsidP="00035249"/>
    <w:p w14:paraId="46D296CA" w14:textId="77777777" w:rsidR="00035249" w:rsidRDefault="00035249" w:rsidP="00035249">
      <w:r>
        <w:t>and the tpmproxy with -mssim.</w:t>
      </w:r>
    </w:p>
    <w:p w14:paraId="17EF99AF" w14:textId="77777777" w:rsidR="00035249" w:rsidRDefault="00035249" w:rsidP="00035249"/>
    <w:p w14:paraId="5DE79382" w14:textId="77777777" w:rsidR="00035249" w:rsidRDefault="00035249" w:rsidP="00035249">
      <w:r>
        <w:t>The raw format can be specified with</w:t>
      </w:r>
    </w:p>
    <w:p w14:paraId="1812C044" w14:textId="77777777" w:rsidR="00035249" w:rsidRDefault="00035249" w:rsidP="00035249"/>
    <w:p w14:paraId="2266A29C" w14:textId="77777777" w:rsidR="00035249" w:rsidRDefault="00035249" w:rsidP="00035249">
      <w:r>
        <w:t>&gt; TPM_INTERFACE_TYPE=socsim</w:t>
      </w:r>
    </w:p>
    <w:p w14:paraId="5678ED19" w14:textId="77777777" w:rsidR="00035249" w:rsidRDefault="00035249" w:rsidP="00035249">
      <w:r>
        <w:t>&gt; TPM_SERVER_TYPE=raw</w:t>
      </w:r>
    </w:p>
    <w:p w14:paraId="782CBB49" w14:textId="77777777" w:rsidR="00035249" w:rsidRDefault="00035249" w:rsidP="00035249"/>
    <w:p w14:paraId="6719CC3D" w14:textId="77777777" w:rsidR="00035249" w:rsidRDefault="00035249" w:rsidP="00035249">
      <w:r>
        <w:t>and the tpmproxy with -raw.</w:t>
      </w:r>
    </w:p>
    <w:p w14:paraId="63BD2F94" w14:textId="77777777" w:rsidR="00A15350" w:rsidRPr="00A15350" w:rsidRDefault="00A15350" w:rsidP="00A15350"/>
    <w:p w14:paraId="6BD71E6C" w14:textId="77777777" w:rsidR="00470672" w:rsidRDefault="00F9275C" w:rsidP="00F9275C">
      <w:pPr>
        <w:pStyle w:val="Heading2"/>
      </w:pPr>
      <w:bookmarkStart w:id="47" w:name="_Toc35934239"/>
      <w:r>
        <w:t>Endorsement Key (EK</w:t>
      </w:r>
      <w:r w:rsidR="00B11533">
        <w:t>)</w:t>
      </w:r>
      <w:r>
        <w:t xml:space="preserve"> Certificates</w:t>
      </w:r>
      <w:bookmarkEnd w:id="47"/>
    </w:p>
    <w:p w14:paraId="36B71763" w14:textId="77777777" w:rsidR="00F9275C" w:rsidRDefault="00F9275C" w:rsidP="00F9275C"/>
    <w:p w14:paraId="2908F813" w14:textId="77777777" w:rsidR="00285C3C" w:rsidRDefault="00F9275C" w:rsidP="00F9275C">
      <w:r>
        <w:t xml:space="preserve">The TSS includes </w:t>
      </w:r>
      <w:r w:rsidR="000602B9">
        <w:t xml:space="preserve">several </w:t>
      </w:r>
      <w:r w:rsidR="00285C3C">
        <w:t xml:space="preserve">TPM vendor </w:t>
      </w:r>
      <w:r>
        <w:t xml:space="preserve">EK </w:t>
      </w:r>
      <w:r w:rsidR="00285C3C">
        <w:t xml:space="preserve">root certificates for convenience.  </w:t>
      </w:r>
    </w:p>
    <w:p w14:paraId="5821B2D7" w14:textId="77777777" w:rsidR="00285C3C" w:rsidRDefault="00285C3C" w:rsidP="00F9275C"/>
    <w:p w14:paraId="1FD6B5F4" w14:textId="77777777" w:rsidR="00285C3C" w:rsidRDefault="00285C3C" w:rsidP="00F9275C">
      <w:r>
        <w:t xml:space="preserve">There is no reason for a user to trust these certificates.  Obtain production certificates directly from the TPM vendor.  </w:t>
      </w:r>
    </w:p>
    <w:p w14:paraId="0B0F0EEF" w14:textId="77777777" w:rsidR="00285C3C" w:rsidRDefault="00285C3C" w:rsidP="00F9275C"/>
    <w:p w14:paraId="5BBCB0A1" w14:textId="77777777" w:rsidR="00F9275C" w:rsidRDefault="00285C3C" w:rsidP="00F9275C">
      <w:r>
        <w:t xml:space="preserve">These URLs are provided for convenience.  Observe that </w:t>
      </w:r>
      <w:r w:rsidR="009562BC">
        <w:t xml:space="preserve">some </w:t>
      </w:r>
      <w:r>
        <w:t>URLs are http.  I encourage all readers to ask the TPM vendors to offer these certificates over a secured web page, since they form the root of trust for TPM authenticity</w:t>
      </w:r>
      <w:r w:rsidR="00BB252A">
        <w:t>.</w:t>
      </w:r>
    </w:p>
    <w:p w14:paraId="70D0E71A" w14:textId="77777777" w:rsidR="00D91CC1" w:rsidRDefault="00D91CC1" w:rsidP="00F9275C"/>
    <w:p w14:paraId="193ECFC0" w14:textId="77777777" w:rsidR="00D91CC1" w:rsidRDefault="00D91CC1" w:rsidP="00F9275C">
      <w:r>
        <w:t>Utilities such as "createek" that take a -root argument require a list of EK root certificates in a file.  The utilities include a sample file …/utils/certificates/rootcerts.txt.  The file MUST be edited, since the file names must have a complete path to your install directory.</w:t>
      </w:r>
    </w:p>
    <w:p w14:paraId="19B4C39B" w14:textId="77777777" w:rsidR="001C77B9" w:rsidRDefault="001C77B9" w:rsidP="00F9275C"/>
    <w:p w14:paraId="46C0D664" w14:textId="77777777" w:rsidR="001C77B9" w:rsidRDefault="001C77B9" w:rsidP="00F9275C">
      <w:r>
        <w:t xml:space="preserve">The file must have a Unix newline (only LF, 0x0a), not </w:t>
      </w:r>
      <w:r w:rsidR="00B35505">
        <w:t xml:space="preserve">a </w:t>
      </w:r>
      <w:r>
        <w:t>DOS newline, even on Windows platforms.</w:t>
      </w:r>
    </w:p>
    <w:p w14:paraId="6EEDA64C" w14:textId="77777777" w:rsidR="00BB252A" w:rsidRDefault="00BB252A" w:rsidP="00F9275C"/>
    <w:p w14:paraId="2E11A7FF" w14:textId="77777777" w:rsidR="00BB252A" w:rsidRDefault="00BB252A" w:rsidP="00F9275C">
      <w:r>
        <w:lastRenderedPageBreak/>
        <w:t>Certificates must be in PEM format.  To convert from DER format (.cer, .crt) to PEM using openssl:</w:t>
      </w:r>
    </w:p>
    <w:p w14:paraId="7666BB2C" w14:textId="77777777" w:rsidR="00BB252A" w:rsidRDefault="00BB252A" w:rsidP="00F9275C"/>
    <w:p w14:paraId="5E278982" w14:textId="77777777" w:rsidR="00BB252A" w:rsidRDefault="00BB252A" w:rsidP="00F9275C">
      <w:r>
        <w:t xml:space="preserve">&gt; </w:t>
      </w:r>
      <w:r w:rsidRPr="00BB252A">
        <w:t>openssl x509 -in cert.cer -inform DER -out cert.pem</w:t>
      </w:r>
    </w:p>
    <w:p w14:paraId="2DD32A40" w14:textId="77777777" w:rsidR="00285C3C" w:rsidRDefault="00285C3C" w:rsidP="00F9275C"/>
    <w:p w14:paraId="1908B3EA" w14:textId="77777777" w:rsidR="00285C3C" w:rsidRDefault="00285C3C" w:rsidP="00285C3C">
      <w:pPr>
        <w:pStyle w:val="Heading3"/>
      </w:pPr>
      <w:bookmarkStart w:id="48" w:name="_Toc35934240"/>
      <w:r>
        <w:t>Nuvoton</w:t>
      </w:r>
      <w:bookmarkEnd w:id="48"/>
    </w:p>
    <w:p w14:paraId="7DEAE99A" w14:textId="77777777" w:rsidR="00285C3C" w:rsidRDefault="00285C3C" w:rsidP="00F9275C"/>
    <w:p w14:paraId="3810B1BB" w14:textId="77777777" w:rsidR="00285C3C" w:rsidRDefault="00000000" w:rsidP="00F9275C">
      <w:hyperlink r:id="rId8" w:history="1">
        <w:r w:rsidR="0044784B" w:rsidRPr="00F30F2B">
          <w:rPr>
            <w:rStyle w:val="Hyperlink"/>
            <w:noProof w:val="0"/>
          </w:rPr>
          <w:t>https://www.nuvoton.com/security/NTC-TPM-EK-Cert/Nuvoton%20TPM%20Root%20CA%202110.cer</w:t>
        </w:r>
      </w:hyperlink>
    </w:p>
    <w:p w14:paraId="737F2547" w14:textId="77777777" w:rsidR="00285C3C" w:rsidRDefault="00285C3C" w:rsidP="00F9275C"/>
    <w:p w14:paraId="6FC60688" w14:textId="77777777" w:rsidR="009526A9" w:rsidRDefault="00000000" w:rsidP="00F9275C">
      <w:hyperlink r:id="rId9" w:history="1">
        <w:r w:rsidR="0044784B" w:rsidRPr="00F30F2B">
          <w:rPr>
            <w:rStyle w:val="Hyperlink"/>
            <w:noProof w:val="0"/>
          </w:rPr>
          <w:t>https://www.nuvoton.com/security/NTC-TPM-EK-Cert/Nuvoton%20TPM%20Root%20CA%201110.cer</w:t>
        </w:r>
      </w:hyperlink>
    </w:p>
    <w:p w14:paraId="1AF5856C" w14:textId="77777777" w:rsidR="009526A9" w:rsidRDefault="009526A9" w:rsidP="00F9275C"/>
    <w:p w14:paraId="580C3701" w14:textId="77777777" w:rsidR="009526A9" w:rsidRDefault="00000000" w:rsidP="00F9275C">
      <w:pPr>
        <w:rPr>
          <w:rStyle w:val="Hyperlink"/>
          <w:noProof w:val="0"/>
        </w:rPr>
      </w:pPr>
      <w:hyperlink r:id="rId10" w:history="1">
        <w:r w:rsidR="00A17E3E" w:rsidRPr="00BB4348">
          <w:rPr>
            <w:rStyle w:val="Hyperlink"/>
            <w:noProof w:val="0"/>
          </w:rPr>
          <w:t>https://www.nuvoton.com/security/NTC-TPM-EK-Cert/Nuvoton%20TPM%20Root%20CA%202111.cer</w:t>
        </w:r>
      </w:hyperlink>
    </w:p>
    <w:p w14:paraId="67A71919" w14:textId="77777777" w:rsidR="00A17E3E" w:rsidRDefault="00A17E3E" w:rsidP="00F9275C">
      <w:pPr>
        <w:rPr>
          <w:rStyle w:val="Hyperlink"/>
          <w:noProof w:val="0"/>
        </w:rPr>
      </w:pPr>
    </w:p>
    <w:p w14:paraId="107AB7F7" w14:textId="77777777" w:rsidR="00A17E3E" w:rsidRPr="003B4D6F" w:rsidRDefault="00A17E3E" w:rsidP="00A17E3E">
      <w:pPr>
        <w:rPr>
          <w:rStyle w:val="Hyperlink"/>
        </w:rPr>
      </w:pPr>
      <w:r w:rsidRPr="003B4D6F">
        <w:rPr>
          <w:rStyle w:val="Hyperlink"/>
        </w:rPr>
        <w:t xml:space="preserve">https://www.nuvoton.com/security/NTC-TPM-EK-Cert/NuvotonTPMRootCA1210.cer </w:t>
      </w:r>
    </w:p>
    <w:p w14:paraId="4EF03713" w14:textId="77777777" w:rsidR="00A17E3E" w:rsidRPr="003B4D6F" w:rsidRDefault="00A17E3E" w:rsidP="00A17E3E">
      <w:pPr>
        <w:rPr>
          <w:rStyle w:val="Hyperlink"/>
        </w:rPr>
      </w:pPr>
    </w:p>
    <w:p w14:paraId="707DC484" w14:textId="77777777" w:rsidR="00A17E3E" w:rsidRPr="003B4D6F" w:rsidRDefault="00A17E3E" w:rsidP="00A17E3E">
      <w:pPr>
        <w:rPr>
          <w:rStyle w:val="Hyperlink"/>
        </w:rPr>
      </w:pPr>
      <w:r w:rsidRPr="003B4D6F">
        <w:rPr>
          <w:rStyle w:val="Hyperlink"/>
        </w:rPr>
        <w:t xml:space="preserve">https://www.nuvoton.com/security/NTC-TPM-EK-Cert/Nuvoton TPM Root CA 2112.cer </w:t>
      </w:r>
    </w:p>
    <w:p w14:paraId="23E8FC62" w14:textId="77777777" w:rsidR="00A17E3E" w:rsidRPr="003B4D6F" w:rsidRDefault="00A17E3E" w:rsidP="00A17E3E">
      <w:pPr>
        <w:rPr>
          <w:rStyle w:val="Hyperlink"/>
        </w:rPr>
      </w:pPr>
    </w:p>
    <w:p w14:paraId="3C26FBF7" w14:textId="77777777" w:rsidR="00A17E3E" w:rsidRPr="003B4D6F" w:rsidRDefault="00A17E3E" w:rsidP="00A17E3E">
      <w:pPr>
        <w:rPr>
          <w:rStyle w:val="Hyperlink"/>
        </w:rPr>
      </w:pPr>
      <w:r w:rsidRPr="003B4D6F">
        <w:rPr>
          <w:rStyle w:val="Hyperlink"/>
        </w:rPr>
        <w:t xml:space="preserve">https://www.nuvoton.com/security/NTC-TPM-EK-Cert/Nuvoton TPM Root CA 1111.cer </w:t>
      </w:r>
    </w:p>
    <w:p w14:paraId="3E9D0DB2" w14:textId="77777777" w:rsidR="00A17E3E" w:rsidRDefault="00A17E3E" w:rsidP="00A17E3E">
      <w:pPr>
        <w:pStyle w:val="Default"/>
        <w:rPr>
          <w:sz w:val="20"/>
          <w:szCs w:val="20"/>
        </w:rPr>
      </w:pPr>
    </w:p>
    <w:p w14:paraId="26DF3D7F" w14:textId="77777777" w:rsidR="00285C3C" w:rsidRDefault="00285C3C" w:rsidP="00285C3C">
      <w:pPr>
        <w:pStyle w:val="Heading3"/>
      </w:pPr>
      <w:bookmarkStart w:id="49" w:name="_Toc35934241"/>
      <w:r>
        <w:t>St Micro</w:t>
      </w:r>
      <w:bookmarkEnd w:id="49"/>
    </w:p>
    <w:p w14:paraId="5D46EE6D" w14:textId="77777777" w:rsidR="00CB0E85" w:rsidRDefault="00CB0E85" w:rsidP="00CB0E85"/>
    <w:p w14:paraId="0535BBC5" w14:textId="77777777" w:rsidR="00CB0E85" w:rsidRPr="00CB0E85" w:rsidRDefault="00CB0E85" w:rsidP="00CB0E85">
      <w:r>
        <w:t xml:space="preserve">This list was extracted from </w:t>
      </w:r>
      <w:r w:rsidRPr="00CB0E85">
        <w:t>http://www.st.com/resource/en/data_brief/stsw-tpmcert1.pdf</w:t>
      </w:r>
    </w:p>
    <w:p w14:paraId="797124D1" w14:textId="77777777" w:rsidR="00285C3C" w:rsidRDefault="00285C3C" w:rsidP="00F9275C"/>
    <w:p w14:paraId="049E653C" w14:textId="77777777" w:rsidR="00285C3C" w:rsidRDefault="00285C3C" w:rsidP="00285C3C">
      <w:r>
        <w:t xml:space="preserve">GlobalSign Trusted Computing CA </w:t>
      </w:r>
    </w:p>
    <w:p w14:paraId="4B9E5349" w14:textId="77777777" w:rsidR="00285C3C" w:rsidRDefault="00285C3C" w:rsidP="00285C3C"/>
    <w:p w14:paraId="13EE02F8" w14:textId="77777777" w:rsidR="00285C3C" w:rsidRPr="00A108C9" w:rsidRDefault="00285C3C" w:rsidP="00285C3C">
      <w:pPr>
        <w:rPr>
          <w:rStyle w:val="Hyperlink"/>
          <w:noProof w:val="0"/>
        </w:rPr>
      </w:pPr>
      <w:r w:rsidRPr="00A108C9">
        <w:rPr>
          <w:rStyle w:val="Hyperlink"/>
          <w:noProof w:val="0"/>
        </w:rPr>
        <w:t>http://secure.globalsign.com/cacert/gstpmroot.crt</w:t>
      </w:r>
    </w:p>
    <w:p w14:paraId="2CF4A9B4" w14:textId="77777777" w:rsidR="00285C3C" w:rsidRDefault="00285C3C" w:rsidP="00285C3C"/>
    <w:p w14:paraId="411F2E6A" w14:textId="77777777" w:rsidR="00285C3C" w:rsidRDefault="00285C3C" w:rsidP="00285C3C">
      <w:r>
        <w:t xml:space="preserve">ST TPM Root certificate </w:t>
      </w:r>
    </w:p>
    <w:p w14:paraId="6444720C" w14:textId="77777777" w:rsidR="00285C3C" w:rsidRDefault="00285C3C" w:rsidP="00285C3C"/>
    <w:p w14:paraId="30D81286" w14:textId="77777777" w:rsidR="00285C3C" w:rsidRPr="00A108C9" w:rsidRDefault="00285C3C" w:rsidP="00285C3C">
      <w:pPr>
        <w:rPr>
          <w:rStyle w:val="Hyperlink"/>
          <w:noProof w:val="0"/>
        </w:rPr>
      </w:pPr>
      <w:r w:rsidRPr="00A108C9">
        <w:rPr>
          <w:rStyle w:val="Hyperlink"/>
          <w:noProof w:val="0"/>
        </w:rPr>
        <w:t>http://secure.globalsign.com/cacert/stmtpmekroot.crt</w:t>
      </w:r>
    </w:p>
    <w:p w14:paraId="6C4B6230" w14:textId="77777777" w:rsidR="00285C3C" w:rsidRDefault="00285C3C" w:rsidP="00285C3C"/>
    <w:p w14:paraId="2302BE88" w14:textId="77777777" w:rsidR="00285C3C" w:rsidRDefault="00285C3C" w:rsidP="00285C3C">
      <w:r>
        <w:t xml:space="preserve">ST Intermediate CA 01 </w:t>
      </w:r>
    </w:p>
    <w:p w14:paraId="3B541AE2" w14:textId="77777777" w:rsidR="00285C3C" w:rsidRDefault="00285C3C" w:rsidP="00285C3C"/>
    <w:p w14:paraId="249821C7" w14:textId="77777777" w:rsidR="00285C3C" w:rsidRPr="00A108C9" w:rsidRDefault="00285C3C" w:rsidP="00285C3C">
      <w:pPr>
        <w:rPr>
          <w:rStyle w:val="Hyperlink"/>
          <w:noProof w:val="0"/>
        </w:rPr>
      </w:pPr>
      <w:r w:rsidRPr="00A108C9">
        <w:rPr>
          <w:rStyle w:val="Hyperlink"/>
          <w:noProof w:val="0"/>
        </w:rPr>
        <w:t>http://secure.globalsign.com/cacert/stmtpmekint01.crt</w:t>
      </w:r>
    </w:p>
    <w:p w14:paraId="7B548251" w14:textId="77777777" w:rsidR="00285C3C" w:rsidRDefault="00285C3C" w:rsidP="00285C3C"/>
    <w:p w14:paraId="74185203" w14:textId="77777777" w:rsidR="00285C3C" w:rsidRDefault="00285C3C" w:rsidP="00285C3C">
      <w:r>
        <w:t xml:space="preserve">ST Intermediate CA 02 </w:t>
      </w:r>
    </w:p>
    <w:p w14:paraId="640F2F34" w14:textId="77777777" w:rsidR="00285C3C" w:rsidRDefault="00285C3C" w:rsidP="00285C3C"/>
    <w:p w14:paraId="3592D04F" w14:textId="77777777" w:rsidR="00285C3C" w:rsidRPr="00A108C9" w:rsidRDefault="00285C3C" w:rsidP="00285C3C">
      <w:pPr>
        <w:rPr>
          <w:rStyle w:val="Hyperlink"/>
          <w:noProof w:val="0"/>
        </w:rPr>
      </w:pPr>
      <w:r w:rsidRPr="00A108C9">
        <w:rPr>
          <w:rStyle w:val="Hyperlink"/>
          <w:noProof w:val="0"/>
        </w:rPr>
        <w:t>http://secure.globalsign.com/cacert/stmtpmekint02.crt</w:t>
      </w:r>
    </w:p>
    <w:p w14:paraId="5C4E282F" w14:textId="77777777" w:rsidR="00285C3C" w:rsidRDefault="00285C3C" w:rsidP="00285C3C"/>
    <w:p w14:paraId="3D6889D6" w14:textId="77777777" w:rsidR="00285C3C" w:rsidRDefault="00285C3C" w:rsidP="00285C3C">
      <w:r>
        <w:t xml:space="preserve">ST Intermediate CA 03 </w:t>
      </w:r>
    </w:p>
    <w:p w14:paraId="6E7CACC2" w14:textId="77777777" w:rsidR="00285C3C" w:rsidRDefault="00285C3C" w:rsidP="00285C3C"/>
    <w:p w14:paraId="3FFC7C66" w14:textId="77777777" w:rsidR="00285C3C" w:rsidRPr="00A108C9" w:rsidRDefault="00285C3C" w:rsidP="00285C3C">
      <w:pPr>
        <w:rPr>
          <w:rStyle w:val="Hyperlink"/>
          <w:noProof w:val="0"/>
        </w:rPr>
      </w:pPr>
      <w:r w:rsidRPr="00A108C9">
        <w:rPr>
          <w:rStyle w:val="Hyperlink"/>
          <w:noProof w:val="0"/>
        </w:rPr>
        <w:lastRenderedPageBreak/>
        <w:t>http://secure.globalsign.com/cacert/stmtpmekint03.crt</w:t>
      </w:r>
    </w:p>
    <w:p w14:paraId="543D1A83" w14:textId="77777777" w:rsidR="00285C3C" w:rsidRDefault="00285C3C" w:rsidP="00285C3C"/>
    <w:p w14:paraId="472EFC0A" w14:textId="77777777" w:rsidR="00285C3C" w:rsidRDefault="00285C3C" w:rsidP="00285C3C">
      <w:r>
        <w:t xml:space="preserve">ST Intermediate CA 04 </w:t>
      </w:r>
    </w:p>
    <w:p w14:paraId="7087ED69" w14:textId="77777777" w:rsidR="00285C3C" w:rsidRDefault="00285C3C" w:rsidP="00285C3C"/>
    <w:p w14:paraId="29ABD6EC" w14:textId="77777777" w:rsidR="00285C3C" w:rsidRPr="00A108C9" w:rsidRDefault="00285C3C" w:rsidP="00285C3C">
      <w:pPr>
        <w:rPr>
          <w:rStyle w:val="Hyperlink"/>
          <w:noProof w:val="0"/>
        </w:rPr>
      </w:pPr>
      <w:r w:rsidRPr="00A108C9">
        <w:rPr>
          <w:rStyle w:val="Hyperlink"/>
          <w:noProof w:val="0"/>
        </w:rPr>
        <w:t>http://secure.globalsign.com/cacert/stmtpmekint04.crt</w:t>
      </w:r>
    </w:p>
    <w:p w14:paraId="4060E64A" w14:textId="77777777" w:rsidR="00285C3C" w:rsidRDefault="00285C3C" w:rsidP="00285C3C"/>
    <w:p w14:paraId="606F7474" w14:textId="77777777" w:rsidR="00285C3C" w:rsidRDefault="00285C3C" w:rsidP="00285C3C">
      <w:r>
        <w:t xml:space="preserve">ST Intermediate CA 05 </w:t>
      </w:r>
    </w:p>
    <w:p w14:paraId="2ED38299" w14:textId="77777777" w:rsidR="00285C3C" w:rsidRDefault="00285C3C" w:rsidP="00285C3C"/>
    <w:p w14:paraId="0345F61C" w14:textId="77777777" w:rsidR="00285C3C" w:rsidRPr="00A108C9" w:rsidRDefault="00285C3C" w:rsidP="00285C3C">
      <w:pPr>
        <w:rPr>
          <w:rStyle w:val="Hyperlink"/>
          <w:noProof w:val="0"/>
        </w:rPr>
      </w:pPr>
      <w:r w:rsidRPr="00A108C9">
        <w:rPr>
          <w:rStyle w:val="Hyperlink"/>
          <w:noProof w:val="0"/>
        </w:rPr>
        <w:t>http://secure.globalsign.com/cacert/stmtpmekint05.crt</w:t>
      </w:r>
    </w:p>
    <w:p w14:paraId="2DFF5170" w14:textId="77777777" w:rsidR="00285C3C" w:rsidRDefault="00285C3C" w:rsidP="00285C3C"/>
    <w:p w14:paraId="36E3F12F" w14:textId="77777777" w:rsidR="00285C3C" w:rsidRDefault="00285C3C" w:rsidP="00285C3C">
      <w:r>
        <w:t>GlobalSign Trusted Platform Module ECC</w:t>
      </w:r>
    </w:p>
    <w:p w14:paraId="61A86B18" w14:textId="77777777" w:rsidR="00285C3C" w:rsidRDefault="00285C3C" w:rsidP="00285C3C"/>
    <w:p w14:paraId="15215B74" w14:textId="77777777" w:rsidR="00285C3C" w:rsidRDefault="00285C3C" w:rsidP="00285C3C">
      <w:r>
        <w:t xml:space="preserve">Root CA </w:t>
      </w:r>
    </w:p>
    <w:p w14:paraId="3BBE1B8D" w14:textId="77777777" w:rsidR="00285C3C" w:rsidRDefault="00285C3C" w:rsidP="00285C3C"/>
    <w:p w14:paraId="0733C2B9" w14:textId="77777777" w:rsidR="00285C3C" w:rsidRPr="00A108C9" w:rsidRDefault="00285C3C" w:rsidP="00285C3C">
      <w:pPr>
        <w:rPr>
          <w:rStyle w:val="Hyperlink"/>
          <w:noProof w:val="0"/>
        </w:rPr>
      </w:pPr>
      <w:r w:rsidRPr="00A108C9">
        <w:rPr>
          <w:rStyle w:val="Hyperlink"/>
          <w:noProof w:val="0"/>
        </w:rPr>
        <w:t>http://secure.globalsign.com/cacert/tpmeccroot.crt</w:t>
      </w:r>
    </w:p>
    <w:p w14:paraId="67C1E628" w14:textId="77777777" w:rsidR="00285C3C" w:rsidRDefault="00285C3C" w:rsidP="00285C3C"/>
    <w:p w14:paraId="14A77A28" w14:textId="77777777" w:rsidR="00285C3C" w:rsidRDefault="00285C3C" w:rsidP="00285C3C">
      <w:r>
        <w:t xml:space="preserve">STM TPM ECC Root CA 01 </w:t>
      </w:r>
    </w:p>
    <w:p w14:paraId="7805FA0A" w14:textId="77777777" w:rsidR="00285C3C" w:rsidRDefault="00285C3C" w:rsidP="00285C3C"/>
    <w:p w14:paraId="1856439A" w14:textId="77777777" w:rsidR="00285C3C" w:rsidRPr="00A108C9" w:rsidRDefault="00285C3C" w:rsidP="00285C3C">
      <w:pPr>
        <w:rPr>
          <w:rStyle w:val="Hyperlink"/>
          <w:noProof w:val="0"/>
        </w:rPr>
      </w:pPr>
      <w:r w:rsidRPr="00A108C9">
        <w:rPr>
          <w:rStyle w:val="Hyperlink"/>
          <w:noProof w:val="0"/>
        </w:rPr>
        <w:t>http://secure.globalsign.com/stmtpmeccroot01.crt</w:t>
      </w:r>
    </w:p>
    <w:p w14:paraId="406C2910" w14:textId="77777777" w:rsidR="00285C3C" w:rsidRDefault="00285C3C" w:rsidP="00285C3C"/>
    <w:p w14:paraId="1070148C" w14:textId="77777777" w:rsidR="00285C3C" w:rsidRDefault="00285C3C" w:rsidP="00285C3C">
      <w:r>
        <w:t xml:space="preserve">STM TPM ECC Intermediate CA 01 </w:t>
      </w:r>
    </w:p>
    <w:p w14:paraId="36D0E825" w14:textId="77777777" w:rsidR="00285C3C" w:rsidRDefault="00285C3C" w:rsidP="00285C3C"/>
    <w:p w14:paraId="0766B082" w14:textId="77777777" w:rsidR="00285C3C" w:rsidRPr="00A108C9" w:rsidRDefault="00285C3C" w:rsidP="00285C3C">
      <w:pPr>
        <w:rPr>
          <w:rStyle w:val="Hyperlink"/>
          <w:noProof w:val="0"/>
        </w:rPr>
      </w:pPr>
      <w:r w:rsidRPr="00A108C9">
        <w:rPr>
          <w:rStyle w:val="Hyperlink"/>
          <w:noProof w:val="0"/>
        </w:rPr>
        <w:t>http://secure.globalsign.com/stmtpmeccint01.crt</w:t>
      </w:r>
    </w:p>
    <w:p w14:paraId="098E0F45" w14:textId="77777777" w:rsidR="00285C3C" w:rsidRDefault="00285C3C" w:rsidP="00F9275C"/>
    <w:p w14:paraId="29EC8BB5" w14:textId="77777777" w:rsidR="00285C3C" w:rsidRDefault="00285C3C" w:rsidP="00285C3C">
      <w:pPr>
        <w:pStyle w:val="Heading3"/>
      </w:pPr>
      <w:bookmarkStart w:id="50" w:name="_Toc35934242"/>
      <w:r>
        <w:t>Infineon</w:t>
      </w:r>
      <w:bookmarkEnd w:id="50"/>
    </w:p>
    <w:p w14:paraId="72B856B9" w14:textId="77777777" w:rsidR="00285C3C" w:rsidRPr="00285C3C" w:rsidRDefault="00285C3C" w:rsidP="00285C3C"/>
    <w:p w14:paraId="24E3EB59" w14:textId="77777777" w:rsidR="00A108C9" w:rsidRDefault="00000000" w:rsidP="00A108C9">
      <w:hyperlink r:id="rId11" w:history="1">
        <w:r w:rsidR="00A108C9" w:rsidRPr="00AF2870">
          <w:rPr>
            <w:rStyle w:val="Hyperlink"/>
            <w:noProof w:val="0"/>
          </w:rPr>
          <w:t>https://www.infineon.com/cms/en/product/promopages/optiga_tpm_certificates</w:t>
        </w:r>
      </w:hyperlink>
    </w:p>
    <w:p w14:paraId="56C87DC9" w14:textId="77777777" w:rsidR="00516275" w:rsidRDefault="00516275" w:rsidP="00A108C9"/>
    <w:p w14:paraId="648E7AA8" w14:textId="77777777" w:rsidR="00516275" w:rsidRDefault="00516275" w:rsidP="00516275">
      <w:pPr>
        <w:pStyle w:val="Heading3"/>
      </w:pPr>
      <w:bookmarkStart w:id="51" w:name="_Toc35934243"/>
      <w:r>
        <w:t>NationZ</w:t>
      </w:r>
      <w:bookmarkEnd w:id="51"/>
    </w:p>
    <w:p w14:paraId="49047BC9" w14:textId="77777777" w:rsidR="00516275" w:rsidRDefault="00516275" w:rsidP="00516275"/>
    <w:p w14:paraId="4C0DB86B" w14:textId="77777777" w:rsidR="00FF28B0" w:rsidRDefault="00FF28B0" w:rsidP="00516275">
      <w:r>
        <w:t>Root</w:t>
      </w:r>
    </w:p>
    <w:p w14:paraId="4568B803" w14:textId="77777777" w:rsidR="00FF28B0" w:rsidRDefault="00FF28B0" w:rsidP="00516275"/>
    <w:p w14:paraId="5D682E71" w14:textId="77777777" w:rsidR="00976CB0" w:rsidRDefault="00976CB0" w:rsidP="00976CB0">
      <w:r w:rsidRPr="00976CB0">
        <w:rPr>
          <w:rStyle w:val="Hyperlink"/>
          <w:noProof w:val="0"/>
        </w:rPr>
        <w:t>https://pki.nationz.com.cn/EkRootCA/EkRootCA.crt</w:t>
      </w:r>
    </w:p>
    <w:p w14:paraId="00CA9FB6" w14:textId="77777777" w:rsidR="00FF28B0" w:rsidRDefault="00FF28B0" w:rsidP="00516275">
      <w:pPr>
        <w:rPr>
          <w:rStyle w:val="Hyperlink"/>
        </w:rPr>
      </w:pPr>
    </w:p>
    <w:p w14:paraId="785DC9DA" w14:textId="77777777" w:rsidR="00FF28B0" w:rsidRPr="00FF28B0" w:rsidRDefault="00FF28B0" w:rsidP="00516275">
      <w:r w:rsidRPr="00FF28B0">
        <w:t>Intermediate certificates</w:t>
      </w:r>
    </w:p>
    <w:p w14:paraId="4115AE00" w14:textId="77777777" w:rsidR="00FF28B0" w:rsidRDefault="00FF28B0" w:rsidP="00516275">
      <w:pPr>
        <w:rPr>
          <w:rStyle w:val="Hyperlink"/>
        </w:rPr>
      </w:pPr>
    </w:p>
    <w:p w14:paraId="77C11A7A" w14:textId="77777777" w:rsidR="00976CB0" w:rsidRPr="00976CB0" w:rsidRDefault="00976CB0" w:rsidP="00976CB0">
      <w:pPr>
        <w:rPr>
          <w:rStyle w:val="Hyperlink"/>
          <w:noProof w:val="0"/>
        </w:rPr>
      </w:pPr>
      <w:r w:rsidRPr="00976CB0">
        <w:rPr>
          <w:rStyle w:val="Hyperlink"/>
          <w:noProof w:val="0"/>
        </w:rPr>
        <w:t>https://pki.nationz.com.cn/EkMfrCA001/EkMfrCA001.crt</w:t>
      </w:r>
    </w:p>
    <w:p w14:paraId="4621AA6A" w14:textId="77777777" w:rsidR="00976CB0" w:rsidRPr="00976CB0" w:rsidRDefault="00976CB0" w:rsidP="00976CB0">
      <w:pPr>
        <w:rPr>
          <w:rStyle w:val="Hyperlink"/>
          <w:noProof w:val="0"/>
        </w:rPr>
      </w:pPr>
      <w:r w:rsidRPr="00976CB0">
        <w:rPr>
          <w:rStyle w:val="Hyperlink"/>
          <w:noProof w:val="0"/>
        </w:rPr>
        <w:t>https://pki.nationz.com.cn/EkMfrCA002/EkMfrCA002.crt</w:t>
      </w:r>
    </w:p>
    <w:p w14:paraId="14937429" w14:textId="77777777" w:rsidR="00976CB0" w:rsidRPr="00976CB0" w:rsidRDefault="00976CB0" w:rsidP="00976CB0">
      <w:pPr>
        <w:rPr>
          <w:rStyle w:val="Hyperlink"/>
          <w:noProof w:val="0"/>
        </w:rPr>
      </w:pPr>
      <w:r w:rsidRPr="00976CB0">
        <w:rPr>
          <w:rStyle w:val="Hyperlink"/>
          <w:noProof w:val="0"/>
        </w:rPr>
        <w:t>https://pki.nationz.com.cn/EkMfrCA003/EkMfrCA003.crt</w:t>
      </w:r>
    </w:p>
    <w:p w14:paraId="77DBFF97" w14:textId="77777777" w:rsidR="008B3860" w:rsidRDefault="008B3860" w:rsidP="008B3860">
      <w:pPr>
        <w:pStyle w:val="Heading3"/>
      </w:pPr>
      <w:bookmarkStart w:id="52" w:name="_Toc35934244"/>
      <w:r>
        <w:t>Intel</w:t>
      </w:r>
      <w:bookmarkEnd w:id="52"/>
    </w:p>
    <w:p w14:paraId="4DE9349F" w14:textId="77777777" w:rsidR="008B3860" w:rsidRDefault="008B3860" w:rsidP="008B3860"/>
    <w:p w14:paraId="06949FD7" w14:textId="77777777" w:rsidR="008B3860" w:rsidRDefault="008B3860" w:rsidP="008B3860">
      <w:r>
        <w:t>PTT EK Root Certificate</w:t>
      </w:r>
    </w:p>
    <w:p w14:paraId="0EC4BA0C" w14:textId="77777777" w:rsidR="008B3860" w:rsidRDefault="008B3860" w:rsidP="008B3860"/>
    <w:p w14:paraId="2C222804" w14:textId="77777777" w:rsidR="008B3860" w:rsidRPr="008B3860" w:rsidRDefault="008B3860" w:rsidP="008B3860">
      <w:pPr>
        <w:rPr>
          <w:rStyle w:val="Hyperlink"/>
          <w:noProof w:val="0"/>
        </w:rPr>
      </w:pPr>
      <w:r w:rsidRPr="008B3860">
        <w:rPr>
          <w:rStyle w:val="Hyperlink"/>
          <w:noProof w:val="0"/>
        </w:rPr>
        <w:lastRenderedPageBreak/>
        <w:t>https://upgrades.intel.com/content/CRL/ekcert/EKRootPublicKey.cer</w:t>
      </w:r>
    </w:p>
    <w:p w14:paraId="3565EA22" w14:textId="77777777" w:rsidR="008B3860" w:rsidRDefault="008B3860" w:rsidP="008B3860"/>
    <w:p w14:paraId="21D3FB89" w14:textId="77777777" w:rsidR="008B3860" w:rsidRDefault="008B3860" w:rsidP="008B3860">
      <w:r>
        <w:t>PTT EK Intermediate Certificate</w:t>
      </w:r>
    </w:p>
    <w:p w14:paraId="5C6580CC" w14:textId="77777777" w:rsidR="008B3860" w:rsidRDefault="00F84C94" w:rsidP="008B3860">
      <w:pPr>
        <w:rPr>
          <w:rStyle w:val="Hyperlink"/>
          <w:noProof w:val="0"/>
        </w:rPr>
      </w:pPr>
      <w:r w:rsidRPr="00F84C94">
        <w:t xml:space="preserve">       </w:t>
      </w:r>
      <w:hyperlink r:id="rId12" w:history="1">
        <w:r w:rsidRPr="0025673F">
          <w:rPr>
            <w:rStyle w:val="Hyperlink"/>
            <w:noProof w:val="0"/>
          </w:rPr>
          <w:t>http://upgrades.intel.com/content/CRL/ekcert/SPTHEPIDPROD_EK_Platform_Public_Key.cer</w:t>
        </w:r>
      </w:hyperlink>
    </w:p>
    <w:p w14:paraId="3D0AFDA2" w14:textId="77777777" w:rsidR="00F84C94" w:rsidRDefault="00F84C94" w:rsidP="00F84C94">
      <w:pPr>
        <w:pStyle w:val="Heading3"/>
        <w:numPr>
          <w:ilvl w:val="3"/>
          <w:numId w:val="2"/>
        </w:numPr>
      </w:pPr>
      <w:bookmarkStart w:id="53" w:name="_Toc35934245"/>
      <w:r w:rsidRPr="00F84C94">
        <w:t>Intel EK Certificate Download</w:t>
      </w:r>
      <w:bookmarkEnd w:id="53"/>
    </w:p>
    <w:p w14:paraId="69B0FC6D" w14:textId="77777777" w:rsidR="00F84C94" w:rsidRDefault="00F84C94" w:rsidP="00F84C94"/>
    <w:p w14:paraId="45D0D3DD" w14:textId="77777777" w:rsidR="00F84C94" w:rsidRDefault="00F84C94" w:rsidP="00F84C94">
      <w:r>
        <w:t xml:space="preserve">As of </w:t>
      </w:r>
      <w:r w:rsidR="00D336FD">
        <w:t>June</w:t>
      </w:r>
      <w:r>
        <w:t xml:space="preserve"> 2017, the Intel PTT d</w:t>
      </w:r>
      <w:r w:rsidR="00B35505">
        <w:t>id</w:t>
      </w:r>
      <w:r>
        <w:t xml:space="preserve"> not come provisioned with EK certificates.  They must be downloaded using this procedure.</w:t>
      </w:r>
    </w:p>
    <w:p w14:paraId="775C9F32" w14:textId="77777777" w:rsidR="00F84C94" w:rsidRDefault="00F84C94" w:rsidP="00F84C94"/>
    <w:p w14:paraId="3754402B" w14:textId="77777777" w:rsidR="00F84C94" w:rsidRDefault="00F84C94" w:rsidP="0051273C">
      <w:pPr>
        <w:numPr>
          <w:ilvl w:val="0"/>
          <w:numId w:val="17"/>
        </w:numPr>
      </w:pPr>
      <w:r>
        <w:t>Read the EK pub</w:t>
      </w:r>
      <w:r w:rsidR="00D72F9E">
        <w:t>l</w:t>
      </w:r>
      <w:r>
        <w:t>ic key</w:t>
      </w:r>
    </w:p>
    <w:p w14:paraId="362E86F7" w14:textId="77777777" w:rsidR="00F84C94" w:rsidRDefault="00F84C94" w:rsidP="0051273C">
      <w:pPr>
        <w:numPr>
          <w:ilvl w:val="0"/>
          <w:numId w:val="17"/>
        </w:numPr>
      </w:pPr>
      <w:r>
        <w:t>Construct digest data</w:t>
      </w:r>
    </w:p>
    <w:p w14:paraId="31FC874D" w14:textId="77777777" w:rsidR="00F84C94" w:rsidRDefault="00F84C94" w:rsidP="0051273C">
      <w:pPr>
        <w:numPr>
          <w:ilvl w:val="1"/>
          <w:numId w:val="17"/>
        </w:numPr>
      </w:pPr>
      <w:r>
        <w:t>For RSA, concatenate the public modulus to the default exponent 010001, all in binary.</w:t>
      </w:r>
    </w:p>
    <w:p w14:paraId="3FDF5915" w14:textId="77777777" w:rsidR="00F84C94" w:rsidRDefault="00F84C94" w:rsidP="0051273C">
      <w:pPr>
        <w:numPr>
          <w:ilvl w:val="1"/>
          <w:numId w:val="17"/>
        </w:numPr>
      </w:pPr>
      <w:r>
        <w:t>For EC</w:t>
      </w:r>
      <w:r w:rsidR="00A001F8">
        <w:t>C</w:t>
      </w:r>
      <w:r>
        <w:t xml:space="preserve">, this step is </w:t>
      </w:r>
      <w:r w:rsidR="00C14F58">
        <w:t xml:space="preserve">currently </w:t>
      </w:r>
      <w:r>
        <w:t>undocumented.</w:t>
      </w:r>
    </w:p>
    <w:p w14:paraId="766958BC" w14:textId="77777777" w:rsidR="00F84C94" w:rsidRDefault="00F84C94" w:rsidP="0051273C">
      <w:pPr>
        <w:numPr>
          <w:ilvl w:val="0"/>
          <w:numId w:val="17"/>
        </w:numPr>
      </w:pPr>
      <w:r>
        <w:t>Calculate a SHA-256 digest of the digest data</w:t>
      </w:r>
    </w:p>
    <w:p w14:paraId="427E29E5" w14:textId="77777777" w:rsidR="00F84C94" w:rsidRDefault="00F84C94" w:rsidP="0051273C">
      <w:pPr>
        <w:numPr>
          <w:ilvl w:val="0"/>
          <w:numId w:val="17"/>
        </w:numPr>
      </w:pPr>
      <w:r>
        <w:t>Base64 encode the digest</w:t>
      </w:r>
    </w:p>
    <w:p w14:paraId="7D1A0AEF" w14:textId="77777777" w:rsidR="00F84C94" w:rsidRDefault="00F84C94" w:rsidP="0051273C">
      <w:pPr>
        <w:numPr>
          <w:ilvl w:val="0"/>
          <w:numId w:val="17"/>
        </w:numPr>
      </w:pPr>
      <w:r>
        <w:t>Convert the base64 to URL base64 by changing = to %3D, + to -, and / to _.</w:t>
      </w:r>
    </w:p>
    <w:p w14:paraId="6B225D5F" w14:textId="77777777" w:rsidR="008B3860" w:rsidRDefault="00F84C94" w:rsidP="0051273C">
      <w:pPr>
        <w:numPr>
          <w:ilvl w:val="0"/>
          <w:numId w:val="17"/>
        </w:numPr>
      </w:pPr>
      <w:r>
        <w:t xml:space="preserve">Prepend </w:t>
      </w:r>
      <w:hyperlink r:id="rId13" w:history="1">
        <w:r w:rsidR="00C14F58" w:rsidRPr="0025673F">
          <w:rPr>
            <w:rStyle w:val="Hyperlink"/>
            <w:noProof w:val="0"/>
          </w:rPr>
          <w:t>https://ekop.intel.com/ekcertservice/</w:t>
        </w:r>
      </w:hyperlink>
      <w:r w:rsidR="00C14F58">
        <w:t xml:space="preserve"> to form the certificate URL.</w:t>
      </w:r>
    </w:p>
    <w:p w14:paraId="2064EABE" w14:textId="77777777" w:rsidR="00F84C94" w:rsidRDefault="00F84C94" w:rsidP="0051273C">
      <w:pPr>
        <w:numPr>
          <w:ilvl w:val="0"/>
          <w:numId w:val="17"/>
        </w:numPr>
      </w:pPr>
      <w:r>
        <w:t>Use a browser to display the certificate (or use wget and edit in a text editor)</w:t>
      </w:r>
    </w:p>
    <w:p w14:paraId="5A8E3DC9" w14:textId="77777777" w:rsidR="00F84C94" w:rsidRDefault="00F84C94" w:rsidP="0051273C">
      <w:pPr>
        <w:numPr>
          <w:ilvl w:val="0"/>
          <w:numId w:val="17"/>
        </w:numPr>
      </w:pPr>
      <w:r>
        <w:t>Extract the text between the &lt;certificate&gt; and &lt;/certificate&gt; to a text editor.</w:t>
      </w:r>
    </w:p>
    <w:p w14:paraId="1DE51BCB" w14:textId="77777777" w:rsidR="00C14F58" w:rsidRDefault="00C14F58" w:rsidP="0051273C">
      <w:pPr>
        <w:numPr>
          <w:ilvl w:val="0"/>
          <w:numId w:val="17"/>
        </w:numPr>
      </w:pPr>
      <w:r>
        <w:t>Convert the URL base64 to base64 by changing %3D to =, - to +, and _ to /.  Remove all newlines.</w:t>
      </w:r>
    </w:p>
    <w:p w14:paraId="7967F111" w14:textId="77777777" w:rsidR="00C14F58" w:rsidRDefault="00C14F58" w:rsidP="0051273C">
      <w:pPr>
        <w:numPr>
          <w:ilvl w:val="0"/>
          <w:numId w:val="17"/>
        </w:numPr>
      </w:pPr>
      <w:r>
        <w:t>Base64 decode to create the DER certificate.</w:t>
      </w:r>
    </w:p>
    <w:p w14:paraId="23980D77" w14:textId="77777777" w:rsidR="00F84C94" w:rsidRPr="008B3860" w:rsidRDefault="00F84C94" w:rsidP="00F84C94"/>
    <w:p w14:paraId="1B49647A" w14:textId="77777777" w:rsidR="001E4E78" w:rsidRDefault="00AB4CB2" w:rsidP="001E4E78">
      <w:pPr>
        <w:pStyle w:val="Heading2"/>
      </w:pPr>
      <w:bookmarkStart w:id="54" w:name="_Ref469903483"/>
      <w:bookmarkStart w:id="55" w:name="_Toc35934246"/>
      <w:r>
        <w:t>Command Line Utilities</w:t>
      </w:r>
      <w:bookmarkEnd w:id="54"/>
      <w:bookmarkEnd w:id="55"/>
    </w:p>
    <w:p w14:paraId="69A0526B" w14:textId="77777777" w:rsidR="00112866" w:rsidRDefault="00112866" w:rsidP="00112866"/>
    <w:p w14:paraId="4686B241" w14:textId="77777777" w:rsidR="00AB4CB2" w:rsidRDefault="00AB4CB2" w:rsidP="00112866">
      <w:r>
        <w:t xml:space="preserve">See also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38714A38" w14:textId="77777777" w:rsidR="00AB4CB2" w:rsidRDefault="00AB4CB2" w:rsidP="00112866"/>
    <w:p w14:paraId="6D3921AE" w14:textId="77777777" w:rsidR="00112866" w:rsidRDefault="00112866" w:rsidP="00112866">
      <w:r>
        <w:t xml:space="preserve">As stated in section </w:t>
      </w:r>
      <w:r>
        <w:fldChar w:fldCharType="begin"/>
      </w:r>
      <w:r>
        <w:instrText xml:space="preserve"> REF _Ref469903681 \r \h </w:instrText>
      </w:r>
      <w:r>
        <w:fldChar w:fldCharType="separate"/>
      </w:r>
      <w:r w:rsidR="00EE40F8">
        <w:t>3.4.2</w:t>
      </w:r>
      <w:r>
        <w:fldChar w:fldCharType="end"/>
      </w:r>
      <w:r>
        <w:t xml:space="preserve"> </w:t>
      </w:r>
      <w:r>
        <w:fldChar w:fldCharType="begin"/>
      </w:r>
      <w:r>
        <w:instrText xml:space="preserve"> REF _Ref469903677 \h </w:instrText>
      </w:r>
      <w:r>
        <w:fldChar w:fldCharType="separate"/>
      </w:r>
      <w:r w:rsidR="00EE40F8" w:rsidRPr="007E0DC5">
        <w:t>Properties</w:t>
      </w:r>
      <w:r>
        <w:fldChar w:fldCharType="end"/>
      </w:r>
      <w:r>
        <w:t>, the default is to build the TSS library to encrypt session state with an ephemeral encryption key that is lost when the application exits.</w:t>
      </w:r>
    </w:p>
    <w:p w14:paraId="43CDFA29" w14:textId="77777777" w:rsidR="00112866" w:rsidRDefault="00112866" w:rsidP="00112866"/>
    <w:p w14:paraId="5002CABD" w14:textId="77777777" w:rsidR="00112866" w:rsidRDefault="00112866" w:rsidP="00112866">
      <w:r>
        <w:t>This behavior would preclude using the command line utilities</w:t>
      </w:r>
      <w:r w:rsidR="00E5083B">
        <w:t xml:space="preserve"> with sessions</w:t>
      </w:r>
      <w:r>
        <w:t>, since the encryption key would change.  There are two facilities to remedy this.</w:t>
      </w:r>
    </w:p>
    <w:p w14:paraId="16289851" w14:textId="77777777" w:rsidR="00112866" w:rsidRDefault="00112866" w:rsidP="00112866"/>
    <w:p w14:paraId="2E68253B" w14:textId="77777777" w:rsidR="00112866" w:rsidRDefault="00112866" w:rsidP="0051273C">
      <w:pPr>
        <w:numPr>
          <w:ilvl w:val="0"/>
          <w:numId w:val="15"/>
        </w:numPr>
      </w:pPr>
      <w:r>
        <w:t xml:space="preserve">For </w:t>
      </w:r>
      <w:r w:rsidR="00F34123">
        <w:t>stand</w:t>
      </w:r>
      <w:r w:rsidR="00E77868">
        <w:t>-</w:t>
      </w:r>
      <w:r w:rsidR="00F34123">
        <w:t>alone</w:t>
      </w:r>
      <w:r>
        <w:t xml:space="preserve"> debugging, </w:t>
      </w:r>
      <w:r w:rsidR="00E5083B">
        <w:t xml:space="preserve">save </w:t>
      </w:r>
      <w:r>
        <w:t>session state in plaintext.   For example, use an environment variable:</w:t>
      </w:r>
    </w:p>
    <w:p w14:paraId="6C691F0C" w14:textId="77777777" w:rsidR="00112866" w:rsidRDefault="00112866" w:rsidP="00112866"/>
    <w:p w14:paraId="17D90EAA" w14:textId="77777777" w:rsidR="00112866" w:rsidRDefault="00112866" w:rsidP="00E5083B">
      <w:pPr>
        <w:ind w:firstLine="720"/>
      </w:pPr>
      <w:r>
        <w:t xml:space="preserve">&gt; </w:t>
      </w:r>
      <w:r w:rsidRPr="00112866">
        <w:t>setenv TPM_ENCRYPT_SESSIONS 0</w:t>
      </w:r>
      <w:r w:rsidR="00385800">
        <w:tab/>
      </w:r>
      <w:r w:rsidR="00385800">
        <w:tab/>
        <w:t>(csh, tcsh)</w:t>
      </w:r>
    </w:p>
    <w:p w14:paraId="7D145A9C" w14:textId="77777777" w:rsidR="00DF253D" w:rsidRDefault="00DF253D" w:rsidP="00E5083B">
      <w:pPr>
        <w:ind w:firstLine="720"/>
      </w:pPr>
      <w:r>
        <w:t>&gt; export TPM_ENCRYPT_SESSIONS=0</w:t>
      </w:r>
      <w:r w:rsidR="00385800">
        <w:tab/>
      </w:r>
      <w:r w:rsidR="00385800">
        <w:tab/>
        <w:t>(bash)</w:t>
      </w:r>
    </w:p>
    <w:p w14:paraId="10E4FE1F" w14:textId="77777777" w:rsidR="00385800" w:rsidRDefault="00385800" w:rsidP="00E5083B">
      <w:pPr>
        <w:ind w:firstLine="720"/>
      </w:pPr>
      <w:r>
        <w:t>&gt; set TPM_ENCRYPT_SESSIONS=0</w:t>
      </w:r>
      <w:r>
        <w:tab/>
      </w:r>
      <w:r>
        <w:tab/>
        <w:t>(windows)</w:t>
      </w:r>
    </w:p>
    <w:p w14:paraId="3BF5B105" w14:textId="77777777" w:rsidR="00112866" w:rsidRDefault="00112866" w:rsidP="00112866"/>
    <w:p w14:paraId="5B94EAC6" w14:textId="77777777" w:rsidR="00F34123" w:rsidRDefault="00112866" w:rsidP="00112866">
      <w:r>
        <w:lastRenderedPageBreak/>
        <w:tab/>
        <w:t>or the equivalent compile time flag</w:t>
      </w:r>
    </w:p>
    <w:p w14:paraId="7AFFA596" w14:textId="77777777" w:rsidR="00F34123" w:rsidRDefault="00F34123" w:rsidP="00112866"/>
    <w:p w14:paraId="3C806EC4" w14:textId="77777777" w:rsidR="00F34123" w:rsidRDefault="00F34123" w:rsidP="00112866">
      <w:r w:rsidRPr="00F34123">
        <w:tab/>
        <w:t>-DTPM_ENCRYPT_SESSIONS_DEFAULT="\"0\""</w:t>
      </w:r>
    </w:p>
    <w:p w14:paraId="26263809" w14:textId="77777777" w:rsidR="00112866" w:rsidRDefault="00112866" w:rsidP="00112866"/>
    <w:p w14:paraId="23407B27" w14:textId="77777777" w:rsidR="00112866" w:rsidRDefault="00112866" w:rsidP="0051273C">
      <w:pPr>
        <w:numPr>
          <w:ilvl w:val="0"/>
          <w:numId w:val="15"/>
        </w:numPr>
      </w:pPr>
      <w:r>
        <w:t xml:space="preserve">For using the command line utilities securely, either </w:t>
      </w:r>
      <w:r w:rsidR="00E77868">
        <w:t>stand-alone</w:t>
      </w:r>
      <w:r>
        <w:t xml:space="preserve"> or in scripts, a fixed encryption key can be specified.</w:t>
      </w:r>
    </w:p>
    <w:p w14:paraId="7BC13E63" w14:textId="77777777" w:rsidR="00112866" w:rsidRDefault="00112866" w:rsidP="00112866"/>
    <w:p w14:paraId="3F835726" w14:textId="77777777" w:rsidR="00112866" w:rsidRDefault="00112866" w:rsidP="00E5083B">
      <w:pPr>
        <w:pStyle w:val="BodyText"/>
        <w:ind w:firstLine="720"/>
      </w:pPr>
      <w:r>
        <w:t>In the script:</w:t>
      </w:r>
    </w:p>
    <w:p w14:paraId="2CB317F6" w14:textId="77777777" w:rsidR="00112866" w:rsidRDefault="00112866" w:rsidP="00E5083B">
      <w:pPr>
        <w:pStyle w:val="BodyText"/>
        <w:ind w:firstLine="720"/>
      </w:pPr>
      <w:r w:rsidRPr="00112866">
        <w:t>TPM_SESSION_ENCKEY=`./getrandom -by 16 -ns`</w:t>
      </w:r>
    </w:p>
    <w:p w14:paraId="6DAAF2F5" w14:textId="77777777" w:rsidR="00112866" w:rsidRDefault="00112866" w:rsidP="00E5083B">
      <w:pPr>
        <w:pStyle w:val="BodyText"/>
        <w:ind w:firstLine="720"/>
      </w:pPr>
      <w:r>
        <w:t>On the command line:</w:t>
      </w:r>
    </w:p>
    <w:p w14:paraId="5237A2DB" w14:textId="77777777" w:rsidR="00112866" w:rsidRDefault="00112866" w:rsidP="00E5083B">
      <w:pPr>
        <w:pStyle w:val="BodyText"/>
        <w:ind w:firstLine="720"/>
      </w:pPr>
      <w:r>
        <w:t xml:space="preserve">&gt; </w:t>
      </w:r>
      <w:r w:rsidRPr="00112866">
        <w:t>setenv TPM_SESSION_ENCKEY `./getrandom -by 16 -ns`</w:t>
      </w:r>
    </w:p>
    <w:p w14:paraId="3B6F7D28" w14:textId="77777777" w:rsidR="007A1C80" w:rsidRDefault="007A1C80" w:rsidP="00E5083B">
      <w:pPr>
        <w:pStyle w:val="BodyText"/>
        <w:ind w:firstLine="720"/>
      </w:pPr>
    </w:p>
    <w:p w14:paraId="3F2139F4" w14:textId="77777777" w:rsidR="002142AD" w:rsidRDefault="002142AD" w:rsidP="002142AD">
      <w:pPr>
        <w:pStyle w:val="Heading2"/>
      </w:pPr>
      <w:bookmarkStart w:id="56" w:name="_Toc3554812"/>
      <w:bookmarkStart w:id="57" w:name="_Toc6495716"/>
      <w:bookmarkStart w:id="58" w:name="_Toc3554813"/>
      <w:bookmarkStart w:id="59" w:name="_Toc6495717"/>
      <w:bookmarkStart w:id="60" w:name="_Ref514762246"/>
      <w:bookmarkStart w:id="61" w:name="_Ref514762249"/>
      <w:bookmarkStart w:id="62" w:name="_Toc35934247"/>
      <w:bookmarkEnd w:id="56"/>
      <w:bookmarkEnd w:id="57"/>
      <w:bookmarkEnd w:id="58"/>
      <w:bookmarkEnd w:id="59"/>
      <w:r>
        <w:t>TSS for TPM 1.2</w:t>
      </w:r>
      <w:bookmarkEnd w:id="60"/>
      <w:bookmarkEnd w:id="61"/>
      <w:bookmarkEnd w:id="62"/>
    </w:p>
    <w:p w14:paraId="78B917FC" w14:textId="77777777" w:rsidR="002142AD" w:rsidRDefault="002142AD" w:rsidP="002142AD"/>
    <w:p w14:paraId="6FDA1049" w14:textId="77777777" w:rsidR="002142AD" w:rsidRDefault="002142AD" w:rsidP="002142AD">
      <w:r>
        <w:t xml:space="preserve">This is new code in 2018.  The TSS for TPM 1.2 uses the identical API as in section </w:t>
      </w:r>
      <w:r>
        <w:fldChar w:fldCharType="begin"/>
      </w:r>
      <w:r>
        <w:instrText xml:space="preserve"> REF _Ref511735763 \r \h </w:instrText>
      </w:r>
      <w:r>
        <w:fldChar w:fldCharType="separate"/>
      </w:r>
      <w:r w:rsidR="00EE40F8">
        <w:t>3</w:t>
      </w:r>
      <w:r>
        <w:fldChar w:fldCharType="end"/>
      </w:r>
      <w:r w:rsidR="006065B0">
        <w:t xml:space="preserve"> </w:t>
      </w:r>
      <w:r>
        <w:fldChar w:fldCharType="begin"/>
      </w:r>
      <w:r>
        <w:instrText xml:space="preserve"> REF _Ref511735765 \h </w:instrText>
      </w:r>
      <w:r>
        <w:fldChar w:fldCharType="separate"/>
      </w:r>
      <w:r w:rsidR="00EE40F8" w:rsidRPr="00E65A4E">
        <w:rPr>
          <w:spacing w:val="8"/>
          <w:sz w:val="22"/>
        </w:rPr>
        <w:t>API</w:t>
      </w:r>
      <w:r>
        <w:fldChar w:fldCharType="end"/>
      </w:r>
      <w:r>
        <w:t>, but with TPM 1.2 structures and ordinals.</w:t>
      </w:r>
    </w:p>
    <w:p w14:paraId="1BAFB689" w14:textId="77777777" w:rsidR="002142AD" w:rsidRDefault="002142AD" w:rsidP="002142AD"/>
    <w:p w14:paraId="3EFA5C8B" w14:textId="77777777" w:rsidR="002142AD" w:rsidRDefault="002142AD" w:rsidP="002142AD">
      <w:r>
        <w:t>There is currently support for a</w:t>
      </w:r>
      <w:r w:rsidR="006065B0">
        <w:t>bout 20 TPM 1.2 commands</w:t>
      </w:r>
      <w:r>
        <w:t xml:space="preserve">, specifically those commands that are required to implement an attestation client.  </w:t>
      </w:r>
      <w:r w:rsidR="006065B0">
        <w:t xml:space="preserve">It also includes support commands to create a SW TPM EK certificate and the activate identity blob, and to extend firmware and IMA event logs into a TPM for testing.  </w:t>
      </w:r>
      <w:r>
        <w:t xml:space="preserve">More commands can be easily added </w:t>
      </w:r>
      <w:r w:rsidR="006065B0">
        <w:t>up</w:t>
      </w:r>
      <w:r>
        <w:t>on user request.</w:t>
      </w:r>
    </w:p>
    <w:p w14:paraId="25BD11DF" w14:textId="77777777" w:rsidR="00AF4730" w:rsidRDefault="00AF4730" w:rsidP="002142AD"/>
    <w:p w14:paraId="61635587" w14:textId="77777777" w:rsidR="00AF4730" w:rsidRDefault="00AF4730" w:rsidP="002142AD">
      <w:r>
        <w:t>To build a combined TPM 2.0 and TPM 1.2 TSS:</w:t>
      </w:r>
    </w:p>
    <w:p w14:paraId="3AD4FAC1" w14:textId="77777777" w:rsidR="000A2B21" w:rsidRDefault="000A2B21" w:rsidP="002142AD"/>
    <w:p w14:paraId="17A4885F" w14:textId="77777777" w:rsidR="000A2B21" w:rsidRDefault="00AF4730" w:rsidP="002142AD">
      <w:r>
        <w:t>&gt; make</w:t>
      </w:r>
      <w:r w:rsidR="00F0305C">
        <w:t xml:space="preserve"> -f makefiletpmc</w:t>
      </w:r>
      <w:r>
        <w:t xml:space="preserve"> clean all</w:t>
      </w:r>
    </w:p>
    <w:p w14:paraId="1E105837" w14:textId="77777777" w:rsidR="00AF4730" w:rsidRDefault="00AF4730" w:rsidP="002142AD"/>
    <w:p w14:paraId="7414F631" w14:textId="77777777" w:rsidR="00AF4730" w:rsidRDefault="00AF4730" w:rsidP="002142AD">
      <w:r>
        <w:t>To build a TPM 2</w:t>
      </w:r>
      <w:r w:rsidR="00D61468">
        <w:t>.0</w:t>
      </w:r>
      <w:r>
        <w:t xml:space="preserve"> only TSS</w:t>
      </w:r>
    </w:p>
    <w:p w14:paraId="6335A930" w14:textId="77777777" w:rsidR="00AF4730" w:rsidRDefault="00AF4730" w:rsidP="002142AD"/>
    <w:p w14:paraId="1CA88C27" w14:textId="77777777" w:rsidR="000A2B21" w:rsidRDefault="00AF4730" w:rsidP="002142AD">
      <w:r>
        <w:t xml:space="preserve">&gt; make -f </w:t>
      </w:r>
      <w:r w:rsidR="000A2B21">
        <w:t>makef</w:t>
      </w:r>
      <w:r>
        <w:t>i</w:t>
      </w:r>
      <w:r w:rsidR="000A2B21">
        <w:t>letpm2</w:t>
      </w:r>
      <w:r w:rsidR="00D61468">
        <w:t>0</w:t>
      </w:r>
      <w:r w:rsidR="000A2B21">
        <w:t xml:space="preserve"> </w:t>
      </w:r>
      <w:r>
        <w:t>clean all</w:t>
      </w:r>
    </w:p>
    <w:p w14:paraId="0915755C" w14:textId="77777777" w:rsidR="00D61468" w:rsidRDefault="00D61468" w:rsidP="002142AD"/>
    <w:p w14:paraId="1743FEF3" w14:textId="77777777" w:rsidR="00D61468" w:rsidRDefault="00D61468" w:rsidP="00D61468">
      <w:r>
        <w:t>To build a TPM 1.2 only TSS</w:t>
      </w:r>
    </w:p>
    <w:p w14:paraId="2698706B" w14:textId="77777777" w:rsidR="00D61468" w:rsidRDefault="00D61468" w:rsidP="00D61468"/>
    <w:p w14:paraId="411D7EEE" w14:textId="77777777" w:rsidR="00D61468" w:rsidRDefault="00D61468" w:rsidP="00D61468">
      <w:r>
        <w:t>&gt; make -f makefiletpm12 clean all</w:t>
      </w:r>
    </w:p>
    <w:p w14:paraId="239B43EF" w14:textId="77777777" w:rsidR="00D61468" w:rsidRDefault="00D61468" w:rsidP="002142AD"/>
    <w:p w14:paraId="1689E8A4" w14:textId="77777777" w:rsidR="00E465DA" w:rsidRDefault="00E465DA" w:rsidP="002142AD">
      <w:r>
        <w:t xml:space="preserve">The utilities and a basic regression test (reg.sh) are in the ../utils12 directory.  </w:t>
      </w:r>
    </w:p>
    <w:p w14:paraId="43AE93A0" w14:textId="77777777" w:rsidR="00E465DA" w:rsidRDefault="00E465DA" w:rsidP="002142AD"/>
    <w:p w14:paraId="1B6235DF" w14:textId="77777777" w:rsidR="00E465DA" w:rsidRDefault="00E465DA" w:rsidP="002142AD">
      <w:r>
        <w:t>The regression test requires a software TPM 1.2 that is 'straight from the factory' - with no TPM state.  The reason is that creating the standard TCG EK certificate requires an unlocked TPM.  Once NV is locked, it can never be unlocked.  Before running the regression test, remove the state and restart the TPM.</w:t>
      </w:r>
    </w:p>
    <w:p w14:paraId="21B97033" w14:textId="77777777" w:rsidR="00E465DA" w:rsidRDefault="00E465DA" w:rsidP="002142AD"/>
    <w:p w14:paraId="6212133E" w14:textId="77777777" w:rsidR="00E465DA" w:rsidRDefault="00E465DA" w:rsidP="002142AD">
      <w:r>
        <w:lastRenderedPageBreak/>
        <w:t xml:space="preserve">The standard TPM 1.2 is </w:t>
      </w:r>
      <w:r w:rsidR="00D336FD">
        <w:t>opt-in and</w:t>
      </w:r>
      <w:r>
        <w:t xml:space="preserve"> is shipped disabled and deactivated.  While the  IBM software TPM comes with tools to enable and activate the TPM, users may find it less of a nuisance to use 'makefile-en-ac' to build a TPM that is already enabled and activated at its first start.</w:t>
      </w:r>
    </w:p>
    <w:p w14:paraId="6A790CA2" w14:textId="77777777" w:rsidR="00E465DA" w:rsidRDefault="00E465DA" w:rsidP="002142AD"/>
    <w:p w14:paraId="40E69E42" w14:textId="77777777" w:rsidR="00E465DA" w:rsidRDefault="00E465DA" w:rsidP="002142AD"/>
    <w:p w14:paraId="6A522A08" w14:textId="77777777" w:rsidR="002142AD" w:rsidRDefault="002142AD" w:rsidP="002142AD"/>
    <w:p w14:paraId="6D236FDC" w14:textId="77777777" w:rsidR="002142AD" w:rsidRPr="002142AD" w:rsidRDefault="002142AD" w:rsidP="002142AD"/>
    <w:p w14:paraId="03874DE7" w14:textId="77777777" w:rsidR="0067478B" w:rsidRPr="00E65A4E" w:rsidRDefault="0067478B" w:rsidP="00A108C9">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3" w:name="_Toc35934248"/>
      <w:r w:rsidRPr="00A108C9">
        <w:rPr>
          <w:spacing w:val="8"/>
          <w:sz w:val="22"/>
        </w:rPr>
        <w:lastRenderedPageBreak/>
        <w:t>Example</w:t>
      </w:r>
      <w:r w:rsidR="00FB6396">
        <w:rPr>
          <w:spacing w:val="8"/>
          <w:sz w:val="22"/>
        </w:rPr>
        <w:t>s</w:t>
      </w:r>
      <w:bookmarkEnd w:id="63"/>
    </w:p>
    <w:p w14:paraId="78C43782" w14:textId="77777777" w:rsidR="00CC3D0B" w:rsidRDefault="0050406E" w:rsidP="005932D8">
      <w:r>
        <w:t>Each standalone utility serves as an example for a single command.</w:t>
      </w:r>
    </w:p>
    <w:p w14:paraId="1A9276F5" w14:textId="77777777" w:rsidR="00FB6396" w:rsidRDefault="00FB6396" w:rsidP="005932D8"/>
    <w:p w14:paraId="7FEA4AE0" w14:textId="77777777" w:rsidR="00FB6396" w:rsidRDefault="00FB6396" w:rsidP="005932D8">
      <w:r>
        <w:t>There are also two examples that show how several commands can be chained together to form an application</w:t>
      </w:r>
    </w:p>
    <w:p w14:paraId="5A476437" w14:textId="77777777" w:rsidR="00FB6396" w:rsidRDefault="00FB6396" w:rsidP="005932D8"/>
    <w:p w14:paraId="7FDC8118" w14:textId="77777777" w:rsidR="00FB6396" w:rsidRDefault="00FB6396" w:rsidP="00FB6396">
      <w:pPr>
        <w:pStyle w:val="Heading2"/>
      </w:pPr>
      <w:bookmarkStart w:id="64" w:name="_Toc35934249"/>
      <w:r>
        <w:t>signapp.c</w:t>
      </w:r>
      <w:bookmarkEnd w:id="64"/>
    </w:p>
    <w:p w14:paraId="4951843B" w14:textId="77777777" w:rsidR="0050406E" w:rsidRDefault="0050406E" w:rsidP="005932D8"/>
    <w:p w14:paraId="574AB7DB" w14:textId="77777777" w:rsidR="0050406E" w:rsidRDefault="0050406E" w:rsidP="005932D8">
      <w:r>
        <w:t>The signapp.c source</w:t>
      </w:r>
      <w:r w:rsidR="00FB6396">
        <w:t xml:space="preserve"> </w:t>
      </w:r>
      <w:r w:rsidR="002C55B1">
        <w:t>demonstrates how the TSS handles bind and salt sessions.  It uses sample code to create an EK.  It uses a policy session to authorize the EK.  It authorizes a signing key using both HMAC and policy sessions, where the policy can be policy password or policy auth</w:t>
      </w:r>
      <w:r w:rsidR="00596E33">
        <w:t>value</w:t>
      </w:r>
      <w:r w:rsidR="002C55B1">
        <w:t xml:space="preserve">.  </w:t>
      </w:r>
      <w:r w:rsidR="00596E33">
        <w:t>The signing key policy also has an AND term for the command code 'sign'.</w:t>
      </w:r>
    </w:p>
    <w:p w14:paraId="687C2007" w14:textId="77777777" w:rsidR="0050406E" w:rsidRDefault="0050406E" w:rsidP="005932D8"/>
    <w:p w14:paraId="7CE593B7" w14:textId="77777777" w:rsidR="00FB6396" w:rsidRDefault="00FB6396" w:rsidP="0051273C">
      <w:pPr>
        <w:numPr>
          <w:ilvl w:val="0"/>
          <w:numId w:val="12"/>
        </w:numPr>
      </w:pPr>
      <w:r>
        <w:t>Create an EK for the salt</w:t>
      </w:r>
    </w:p>
    <w:p w14:paraId="0E60D842" w14:textId="77777777" w:rsidR="00FB6396" w:rsidRDefault="00FB6396" w:rsidP="0051273C">
      <w:pPr>
        <w:numPr>
          <w:ilvl w:val="0"/>
          <w:numId w:val="12"/>
        </w:numPr>
      </w:pPr>
      <w:r>
        <w:t>Start an authorization policy session</w:t>
      </w:r>
      <w:r w:rsidR="002C55B1">
        <w:t>, salt with the EK</w:t>
      </w:r>
    </w:p>
    <w:p w14:paraId="34550A5C" w14:textId="77777777" w:rsidR="00FB6396" w:rsidRDefault="00FB6396" w:rsidP="0051273C">
      <w:pPr>
        <w:numPr>
          <w:ilvl w:val="0"/>
          <w:numId w:val="12"/>
        </w:numPr>
      </w:pPr>
      <w:r>
        <w:t>Use policysecret to authorize the EK</w:t>
      </w:r>
    </w:p>
    <w:p w14:paraId="3D7B2F9B" w14:textId="77777777" w:rsidR="002C55B1" w:rsidRDefault="0050406E" w:rsidP="0051273C">
      <w:pPr>
        <w:numPr>
          <w:ilvl w:val="0"/>
          <w:numId w:val="12"/>
        </w:numPr>
      </w:pPr>
      <w:r>
        <w:t xml:space="preserve">Create a signing key under the </w:t>
      </w:r>
      <w:r w:rsidR="002C55B1">
        <w:t>EK, permit password and policy authorization</w:t>
      </w:r>
    </w:p>
    <w:p w14:paraId="39DE3263" w14:textId="77777777" w:rsidR="002C55B1" w:rsidRDefault="002C55B1" w:rsidP="0051273C">
      <w:pPr>
        <w:numPr>
          <w:ilvl w:val="0"/>
          <w:numId w:val="12"/>
        </w:numPr>
      </w:pPr>
      <w:r>
        <w:t>Restart the policy session</w:t>
      </w:r>
    </w:p>
    <w:p w14:paraId="1C3FDB15" w14:textId="77777777" w:rsidR="0050406E" w:rsidRDefault="002C55B1" w:rsidP="0051273C">
      <w:pPr>
        <w:numPr>
          <w:ilvl w:val="0"/>
          <w:numId w:val="12"/>
        </w:numPr>
      </w:pPr>
      <w:r>
        <w:t>Use policysecret to authorize the EK</w:t>
      </w:r>
    </w:p>
    <w:p w14:paraId="58C4634F" w14:textId="77777777" w:rsidR="0050406E" w:rsidRDefault="0050406E" w:rsidP="0051273C">
      <w:pPr>
        <w:numPr>
          <w:ilvl w:val="0"/>
          <w:numId w:val="12"/>
        </w:numPr>
      </w:pPr>
      <w:r>
        <w:t>Load the signing key</w:t>
      </w:r>
      <w:r w:rsidR="002C55B1">
        <w:t xml:space="preserve"> under the EK</w:t>
      </w:r>
      <w:r w:rsidR="00615F6B">
        <w:t>, using the session</w:t>
      </w:r>
    </w:p>
    <w:p w14:paraId="0122ADC3" w14:textId="77777777" w:rsidR="002C55B1" w:rsidRDefault="002C55B1" w:rsidP="0051273C">
      <w:pPr>
        <w:numPr>
          <w:ilvl w:val="0"/>
          <w:numId w:val="12"/>
        </w:numPr>
      </w:pPr>
      <w:r>
        <w:t>Create an HMAC session, salt with the EK, bind with the signing key</w:t>
      </w:r>
    </w:p>
    <w:p w14:paraId="2A70C012" w14:textId="77777777" w:rsidR="002C55B1" w:rsidRDefault="0050406E" w:rsidP="0051273C">
      <w:pPr>
        <w:numPr>
          <w:ilvl w:val="0"/>
          <w:numId w:val="12"/>
        </w:numPr>
      </w:pPr>
      <w:r>
        <w:t>Sign a digest</w:t>
      </w:r>
      <w:r w:rsidR="00615F6B">
        <w:t xml:space="preserve">, using the </w:t>
      </w:r>
      <w:r w:rsidR="002C55B1">
        <w:t xml:space="preserve">HMAC </w:t>
      </w:r>
    </w:p>
    <w:p w14:paraId="42854F27" w14:textId="77777777" w:rsidR="0050406E" w:rsidRDefault="0050406E" w:rsidP="0051273C">
      <w:pPr>
        <w:numPr>
          <w:ilvl w:val="0"/>
          <w:numId w:val="12"/>
        </w:numPr>
      </w:pPr>
      <w:r>
        <w:t>Verify the signature</w:t>
      </w:r>
    </w:p>
    <w:p w14:paraId="0F3A5DA1" w14:textId="77777777" w:rsidR="002C55B1" w:rsidRDefault="002C55B1" w:rsidP="0051273C">
      <w:pPr>
        <w:numPr>
          <w:ilvl w:val="0"/>
          <w:numId w:val="12"/>
        </w:numPr>
      </w:pPr>
      <w:r>
        <w:t>Restart the policy session</w:t>
      </w:r>
    </w:p>
    <w:p w14:paraId="4D26AC2D" w14:textId="77777777" w:rsidR="002C55B1" w:rsidRDefault="002C55B1" w:rsidP="0051273C">
      <w:pPr>
        <w:numPr>
          <w:ilvl w:val="0"/>
          <w:numId w:val="12"/>
        </w:numPr>
      </w:pPr>
      <w:r>
        <w:t>Use policy command code and policy authvalue to authorize the signing key</w:t>
      </w:r>
    </w:p>
    <w:p w14:paraId="5FA80726" w14:textId="77777777" w:rsidR="002C55B1" w:rsidRDefault="002C55B1" w:rsidP="0051273C">
      <w:pPr>
        <w:numPr>
          <w:ilvl w:val="0"/>
          <w:numId w:val="12"/>
        </w:numPr>
      </w:pPr>
      <w:r>
        <w:t>Sign a digest</w:t>
      </w:r>
    </w:p>
    <w:p w14:paraId="4C271D9D" w14:textId="77777777" w:rsidR="002C55B1" w:rsidRDefault="002C55B1" w:rsidP="0051273C">
      <w:pPr>
        <w:numPr>
          <w:ilvl w:val="0"/>
          <w:numId w:val="12"/>
        </w:numPr>
      </w:pPr>
      <w:r>
        <w:t>Verify the signature</w:t>
      </w:r>
    </w:p>
    <w:p w14:paraId="13A7DD97" w14:textId="77777777" w:rsidR="002C55B1" w:rsidRDefault="002C55B1" w:rsidP="0051273C">
      <w:pPr>
        <w:numPr>
          <w:ilvl w:val="0"/>
          <w:numId w:val="12"/>
        </w:numPr>
      </w:pPr>
      <w:r>
        <w:t>Flush the policy and HMAC sessions</w:t>
      </w:r>
    </w:p>
    <w:p w14:paraId="29EC9D42" w14:textId="77777777" w:rsidR="0050406E" w:rsidRDefault="0050406E" w:rsidP="0051273C">
      <w:pPr>
        <w:numPr>
          <w:ilvl w:val="0"/>
          <w:numId w:val="12"/>
        </w:numPr>
      </w:pPr>
      <w:r>
        <w:t xml:space="preserve">Flush the </w:t>
      </w:r>
      <w:r w:rsidR="002C55B1">
        <w:t xml:space="preserve">EK </w:t>
      </w:r>
      <w:r>
        <w:t>primary key</w:t>
      </w:r>
    </w:p>
    <w:p w14:paraId="7559B7AD" w14:textId="77777777" w:rsidR="0050406E" w:rsidRDefault="0050406E" w:rsidP="0051273C">
      <w:pPr>
        <w:numPr>
          <w:ilvl w:val="0"/>
          <w:numId w:val="12"/>
        </w:numPr>
      </w:pPr>
      <w:r>
        <w:t>Flush the signing key</w:t>
      </w:r>
    </w:p>
    <w:p w14:paraId="0DE86BBA" w14:textId="77777777" w:rsidR="00FB6396" w:rsidRDefault="00FB6396" w:rsidP="00FB6396"/>
    <w:p w14:paraId="2879660F" w14:textId="77777777" w:rsidR="00FB6396" w:rsidRDefault="00FB6396" w:rsidP="00FB6396">
      <w:pPr>
        <w:pStyle w:val="Heading2"/>
      </w:pPr>
      <w:bookmarkStart w:id="65" w:name="_Toc35934250"/>
      <w:r>
        <w:t>writeapp.c</w:t>
      </w:r>
      <w:bookmarkEnd w:id="65"/>
    </w:p>
    <w:p w14:paraId="544D1CB9" w14:textId="77777777" w:rsidR="00FB6396" w:rsidRDefault="00FB6396" w:rsidP="00FB6396"/>
    <w:p w14:paraId="2D53C5CB" w14:textId="77777777" w:rsidR="00FB6396" w:rsidRDefault="00FB6396" w:rsidP="00FB6396">
      <w:r>
        <w:t xml:space="preserve">The writeapp.c source </w:t>
      </w:r>
      <w:r w:rsidR="00D336FD">
        <w:t>demonstrates</w:t>
      </w:r>
      <w:r>
        <w:t xml:space="preserve"> how the TSS handles bind and salted session, and tracks entity Name changes without application coding.</w:t>
      </w:r>
    </w:p>
    <w:p w14:paraId="01D7B565" w14:textId="77777777" w:rsidR="00FB6396" w:rsidRDefault="00FB6396" w:rsidP="00FB6396"/>
    <w:p w14:paraId="4B56A374" w14:textId="77777777" w:rsidR="00FB6396" w:rsidRDefault="00FB6396" w:rsidP="0051273C">
      <w:pPr>
        <w:numPr>
          <w:ilvl w:val="0"/>
          <w:numId w:val="21"/>
        </w:numPr>
      </w:pPr>
      <w:r>
        <w:t>Create an EK for the salt</w:t>
      </w:r>
    </w:p>
    <w:p w14:paraId="55C98916" w14:textId="77777777" w:rsidR="00FB6396" w:rsidRDefault="00FB6396" w:rsidP="0051273C">
      <w:pPr>
        <w:numPr>
          <w:ilvl w:val="0"/>
          <w:numId w:val="21"/>
        </w:numPr>
      </w:pPr>
      <w:r>
        <w:t>Start a session, salt with EK</w:t>
      </w:r>
    </w:p>
    <w:p w14:paraId="2F9CE9B5" w14:textId="77777777" w:rsidR="00FB6396" w:rsidRDefault="00FB6396" w:rsidP="0051273C">
      <w:pPr>
        <w:numPr>
          <w:ilvl w:val="0"/>
          <w:numId w:val="21"/>
        </w:numPr>
      </w:pPr>
      <w:r>
        <w:t>Define an NV index, salted session</w:t>
      </w:r>
    </w:p>
    <w:p w14:paraId="31BEA0FE" w14:textId="77777777" w:rsidR="00FB6396" w:rsidRDefault="00FB6396" w:rsidP="0051273C">
      <w:pPr>
        <w:numPr>
          <w:ilvl w:val="0"/>
          <w:numId w:val="21"/>
        </w:numPr>
      </w:pPr>
      <w:r>
        <w:t>Flush the session</w:t>
      </w:r>
    </w:p>
    <w:p w14:paraId="7932FAC0" w14:textId="77777777" w:rsidR="00FB6396" w:rsidRDefault="00FB6396" w:rsidP="0051273C">
      <w:pPr>
        <w:numPr>
          <w:ilvl w:val="0"/>
          <w:numId w:val="21"/>
        </w:numPr>
      </w:pPr>
      <w:r>
        <w:lastRenderedPageBreak/>
        <w:t>Start a session, salt with EK, bind to unwritten NV index</w:t>
      </w:r>
    </w:p>
    <w:p w14:paraId="33CA86B8" w14:textId="77777777" w:rsidR="00FB6396" w:rsidRDefault="00FB6396" w:rsidP="0051273C">
      <w:pPr>
        <w:numPr>
          <w:ilvl w:val="0"/>
          <w:numId w:val="21"/>
        </w:numPr>
      </w:pPr>
      <w:r>
        <w:t>Write NV, changes the Name, bound, salt, encrypt session</w:t>
      </w:r>
    </w:p>
    <w:p w14:paraId="7B9F1B21" w14:textId="77777777" w:rsidR="00FB6396" w:rsidRDefault="00FB6396" w:rsidP="0051273C">
      <w:pPr>
        <w:numPr>
          <w:ilvl w:val="0"/>
          <w:numId w:val="21"/>
        </w:numPr>
      </w:pPr>
      <w:r>
        <w:t>Start a session, salt with EK, bind to written NV index</w:t>
      </w:r>
    </w:p>
    <w:p w14:paraId="21E0BC79" w14:textId="77777777" w:rsidR="00FB6396" w:rsidRDefault="00FB6396" w:rsidP="0051273C">
      <w:pPr>
        <w:numPr>
          <w:ilvl w:val="0"/>
          <w:numId w:val="21"/>
        </w:numPr>
      </w:pPr>
      <w:r>
        <w:t>Write NV, bound, salt, encrypt session</w:t>
      </w:r>
    </w:p>
    <w:p w14:paraId="45AB2E9F" w14:textId="77777777" w:rsidR="00FB6396" w:rsidRDefault="00FB6396" w:rsidP="0051273C">
      <w:pPr>
        <w:numPr>
          <w:ilvl w:val="0"/>
          <w:numId w:val="21"/>
        </w:numPr>
      </w:pPr>
      <w:r>
        <w:t>Undefine NV index</w:t>
      </w:r>
    </w:p>
    <w:p w14:paraId="53285A3C" w14:textId="77777777" w:rsidR="00FB6396" w:rsidRDefault="00FB6396" w:rsidP="0051273C">
      <w:pPr>
        <w:numPr>
          <w:ilvl w:val="0"/>
          <w:numId w:val="21"/>
        </w:numPr>
      </w:pPr>
      <w:r>
        <w:t>Flush EK</w:t>
      </w:r>
    </w:p>
    <w:p w14:paraId="4E1A8CC8" w14:textId="77777777" w:rsidR="00FB6396" w:rsidRDefault="00FB6396" w:rsidP="00FB6396"/>
    <w:p w14:paraId="6B97BE74" w14:textId="77777777" w:rsidR="00FB6396" w:rsidRDefault="00FB6396" w:rsidP="00FB6396"/>
    <w:p w14:paraId="37725443" w14:textId="77777777" w:rsidR="00FB6396" w:rsidRDefault="00FB6396" w:rsidP="00FB6396"/>
    <w:p w14:paraId="38176C60" w14:textId="77777777" w:rsidR="00FB6396" w:rsidRDefault="00596E33" w:rsidP="00596E33">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66" w:name="_Toc35934251"/>
      <w:r w:rsidRPr="00596E33">
        <w:rPr>
          <w:spacing w:val="8"/>
          <w:sz w:val="22"/>
        </w:rPr>
        <w:lastRenderedPageBreak/>
        <w:t>Utility tools</w:t>
      </w:r>
      <w:bookmarkEnd w:id="66"/>
    </w:p>
    <w:p w14:paraId="75A57723" w14:textId="77777777" w:rsidR="00596E33" w:rsidRDefault="00596E33" w:rsidP="00596E33">
      <w:r>
        <w:t>In addition to the command line tools for each TPM command, there are several utilities that are useful for development.</w:t>
      </w:r>
    </w:p>
    <w:p w14:paraId="67D878DE" w14:textId="77777777" w:rsidR="002333F6" w:rsidRDefault="002333F6" w:rsidP="00596E33"/>
    <w:p w14:paraId="76A1BFED" w14:textId="77777777" w:rsidR="002333F6" w:rsidRDefault="004A73BC" w:rsidP="00596E33">
      <w:r>
        <w:t>They</w:t>
      </w:r>
      <w:r w:rsidR="002333F6">
        <w:t xml:space="preserve"> accept various digest and asymmetric algorithms and other options</w:t>
      </w:r>
      <w:r>
        <w:t xml:space="preserve"> as applicable</w:t>
      </w:r>
      <w:r w:rsidR="002333F6">
        <w:t>.  Use -h for details.</w:t>
      </w:r>
    </w:p>
    <w:p w14:paraId="364CDACA" w14:textId="77777777" w:rsidR="00596E33" w:rsidRDefault="00596E33" w:rsidP="00596E33"/>
    <w:p w14:paraId="3D723C3E" w14:textId="77777777" w:rsidR="00596E33" w:rsidRDefault="00596E33" w:rsidP="00596E33">
      <w:pPr>
        <w:pStyle w:val="Heading2"/>
      </w:pPr>
      <w:bookmarkStart w:id="67" w:name="_Toc35934252"/>
      <w:r>
        <w:t>Debugging Aids</w:t>
      </w:r>
      <w:bookmarkEnd w:id="67"/>
    </w:p>
    <w:p w14:paraId="627DED97" w14:textId="77777777" w:rsidR="00564B82" w:rsidRDefault="00564B82" w:rsidP="00564B82"/>
    <w:p w14:paraId="1410963F" w14:textId="77777777" w:rsidR="00596E33" w:rsidRDefault="00596E33" w:rsidP="00596E33">
      <w:pPr>
        <w:pStyle w:val="Heading3"/>
      </w:pPr>
      <w:bookmarkStart w:id="68" w:name="_Toc35934253"/>
      <w:r>
        <w:t>reponsecode</w:t>
      </w:r>
      <w:bookmarkEnd w:id="68"/>
    </w:p>
    <w:p w14:paraId="5B60A0F0" w14:textId="77777777" w:rsidR="00596E33" w:rsidRDefault="00596E33" w:rsidP="00596E33"/>
    <w:p w14:paraId="250AFDEB" w14:textId="77777777" w:rsidR="00596E33" w:rsidRDefault="007C4709" w:rsidP="00596E33">
      <w:r>
        <w:t xml:space="preserve">Prints a </w:t>
      </w:r>
      <w:r w:rsidR="00596E33">
        <w:t xml:space="preserve">TPM or TSS hex response code </w:t>
      </w:r>
      <w:r>
        <w:t>as</w:t>
      </w:r>
      <w:r w:rsidR="00596E33">
        <w:t xml:space="preserve"> text.</w:t>
      </w:r>
    </w:p>
    <w:p w14:paraId="31BBD4F9" w14:textId="77777777" w:rsidR="00596E33" w:rsidRDefault="00596E33" w:rsidP="00596E33"/>
    <w:p w14:paraId="0DE61B91" w14:textId="77777777" w:rsidR="00596E33" w:rsidRDefault="00596E33" w:rsidP="00564B82">
      <w:pPr>
        <w:pStyle w:val="Heading3"/>
      </w:pPr>
      <w:bookmarkStart w:id="69" w:name="_Toc35934254"/>
      <w:r>
        <w:t>printattr</w:t>
      </w:r>
      <w:bookmarkEnd w:id="69"/>
    </w:p>
    <w:p w14:paraId="4FBC4B9D" w14:textId="77777777" w:rsidR="00564B82" w:rsidRDefault="00564B82" w:rsidP="00564B82"/>
    <w:p w14:paraId="05AD99E2" w14:textId="77777777" w:rsidR="00564B82" w:rsidRDefault="007C4709" w:rsidP="00564B82">
      <w:r>
        <w:t xml:space="preserve">Prints a </w:t>
      </w:r>
      <w:r w:rsidR="00564B82">
        <w:t xml:space="preserve">TPM </w:t>
      </w:r>
      <w:r w:rsidR="004A73BC">
        <w:t xml:space="preserve">hex </w:t>
      </w:r>
      <w:r w:rsidR="00564B82">
        <w:t>attribute</w:t>
      </w:r>
      <w:r>
        <w:t xml:space="preserve"> as</w:t>
      </w:r>
      <w:r w:rsidR="00564B82">
        <w:t xml:space="preserve"> text.</w:t>
      </w:r>
    </w:p>
    <w:p w14:paraId="6FF53064" w14:textId="77777777" w:rsidR="00564B82" w:rsidRDefault="00564B82" w:rsidP="00564B82"/>
    <w:p w14:paraId="2C4E5C7F" w14:textId="77777777" w:rsidR="00564B82" w:rsidRDefault="00564B82" w:rsidP="00564B82">
      <w:r>
        <w:t>It supports object, session, startup, and NV attributes.</w:t>
      </w:r>
    </w:p>
    <w:p w14:paraId="553F4AD4" w14:textId="77777777" w:rsidR="00564B82" w:rsidRPr="00564B82" w:rsidRDefault="00564B82" w:rsidP="00564B82"/>
    <w:p w14:paraId="782686EC" w14:textId="77777777" w:rsidR="00596E33" w:rsidRDefault="00596E33" w:rsidP="00596E33">
      <w:pPr>
        <w:pStyle w:val="Heading3"/>
      </w:pPr>
      <w:bookmarkStart w:id="70" w:name="_Toc35934255"/>
      <w:r>
        <w:t>timepacket</w:t>
      </w:r>
      <w:bookmarkEnd w:id="70"/>
    </w:p>
    <w:p w14:paraId="7912F8C0" w14:textId="77777777" w:rsidR="00564B82" w:rsidRDefault="00564B82" w:rsidP="00564B82"/>
    <w:p w14:paraId="67DDE90A" w14:textId="77777777" w:rsidR="00564B82" w:rsidRDefault="00564B82" w:rsidP="00564B82">
      <w:r>
        <w:t>This is useful for profiling</w:t>
      </w:r>
      <w:r w:rsidR="008F3B67">
        <w:t xml:space="preserve"> -</w:t>
      </w:r>
      <w:r>
        <w:t xml:space="preserve"> timing the duration of a single command.</w:t>
      </w:r>
    </w:p>
    <w:p w14:paraId="4742183F" w14:textId="77777777" w:rsidR="00564B82" w:rsidRDefault="00564B82" w:rsidP="00564B82"/>
    <w:p w14:paraId="4DA90D24" w14:textId="77777777" w:rsidR="00564B82" w:rsidRDefault="00564B82" w:rsidP="00564B82">
      <w:r>
        <w:t>It is occasionally useful to debug a command packet obtained from a source</w:t>
      </w:r>
      <w:r w:rsidR="004A73BC">
        <w:t xml:space="preserve"> other </w:t>
      </w:r>
      <w:r w:rsidR="00D336FD">
        <w:t>than</w:t>
      </w:r>
      <w:r w:rsidR="004A73BC">
        <w:t xml:space="preserve"> the TSS</w:t>
      </w:r>
      <w:r>
        <w:t>.</w:t>
      </w:r>
    </w:p>
    <w:p w14:paraId="6969F943" w14:textId="77777777" w:rsidR="00564B82" w:rsidRDefault="00564B82" w:rsidP="00564B82"/>
    <w:p w14:paraId="218C81B8" w14:textId="77777777" w:rsidR="00564B82" w:rsidRDefault="00564B82" w:rsidP="00564B82">
      <w:r>
        <w:t xml:space="preserve">It takes </w:t>
      </w:r>
      <w:r w:rsidR="008F3B67">
        <w:t xml:space="preserve">a </w:t>
      </w:r>
      <w:r>
        <w:t xml:space="preserve">hex ascii </w:t>
      </w:r>
      <w:r w:rsidR="008F3B67">
        <w:t xml:space="preserve">input </w:t>
      </w:r>
      <w:r>
        <w:t>command string so that TSS processing is excluded.  The string can be obtained by running the command first with -v and capturing the TSS trace.</w:t>
      </w:r>
    </w:p>
    <w:p w14:paraId="2659256B" w14:textId="77777777" w:rsidR="00564B82" w:rsidRDefault="00564B82" w:rsidP="00564B82"/>
    <w:p w14:paraId="44FD4ED7" w14:textId="77777777" w:rsidR="00564B82" w:rsidRDefault="00564B82" w:rsidP="00564B82">
      <w:r>
        <w:t>This tool is restricted to commands that:</w:t>
      </w:r>
    </w:p>
    <w:p w14:paraId="44C66732" w14:textId="77777777" w:rsidR="00564B82" w:rsidRDefault="00564B82" w:rsidP="00564B82"/>
    <w:p w14:paraId="0A71C1E2" w14:textId="77777777" w:rsidR="00564B82" w:rsidRDefault="00564B82" w:rsidP="0051273C">
      <w:pPr>
        <w:numPr>
          <w:ilvl w:val="0"/>
          <w:numId w:val="22"/>
        </w:numPr>
      </w:pPr>
      <w:r>
        <w:t xml:space="preserve">can be run repeatedly.  </w:t>
      </w:r>
      <w:r w:rsidR="0021372E">
        <w:t>I.e.,</w:t>
      </w:r>
      <w:r>
        <w:t xml:space="preserve"> it cannot use policy sessions.</w:t>
      </w:r>
    </w:p>
    <w:p w14:paraId="4927B0FA" w14:textId="77777777" w:rsidR="00564B82" w:rsidRDefault="00564B82" w:rsidP="0051273C">
      <w:pPr>
        <w:numPr>
          <w:ilvl w:val="0"/>
          <w:numId w:val="22"/>
        </w:numPr>
      </w:pPr>
      <w:r>
        <w:t>do not include varying data.  E.g., it cannot have an HMAC with rolling nonces.</w:t>
      </w:r>
    </w:p>
    <w:p w14:paraId="12BD314D" w14:textId="77777777" w:rsidR="00564B82" w:rsidRDefault="00564B82" w:rsidP="00564B82"/>
    <w:p w14:paraId="7F191F93" w14:textId="77777777" w:rsidR="00596E33" w:rsidRDefault="00596E33" w:rsidP="00596E33">
      <w:pPr>
        <w:pStyle w:val="Heading2"/>
      </w:pPr>
      <w:bookmarkStart w:id="71" w:name="_Toc35934256"/>
      <w:r>
        <w:t>Policy Aids</w:t>
      </w:r>
      <w:bookmarkEnd w:id="71"/>
    </w:p>
    <w:p w14:paraId="01DD4AFC" w14:textId="77777777" w:rsidR="00564B82" w:rsidRDefault="00564B82" w:rsidP="00564B82"/>
    <w:p w14:paraId="21924D56" w14:textId="77777777" w:rsidR="00564B82" w:rsidRPr="00564B82" w:rsidRDefault="00564B82" w:rsidP="00564B82">
      <w:r>
        <w:lastRenderedPageBreak/>
        <w:t xml:space="preserve">These </w:t>
      </w:r>
      <w:r w:rsidR="00513B9B">
        <w:t xml:space="preserve">tools </w:t>
      </w:r>
      <w:r>
        <w:t xml:space="preserve"> </w:t>
      </w:r>
      <w:r w:rsidR="00D336FD">
        <w:t>provide</w:t>
      </w:r>
      <w:r>
        <w:t xml:space="preserve"> primitive aids to calculating and debugging policies.  The regression test script comments ex</w:t>
      </w:r>
      <w:r w:rsidR="00513B9B">
        <w:t>pl</w:t>
      </w:r>
      <w:r>
        <w:t>ain how the tools</w:t>
      </w:r>
      <w:r w:rsidR="00513B9B">
        <w:t xml:space="preserve"> were used to calculate the test policies</w:t>
      </w:r>
      <w:r w:rsidR="004A73BC">
        <w:t>.</w:t>
      </w:r>
      <w:r w:rsidR="00513B9B">
        <w:t xml:space="preserve"> </w:t>
      </w:r>
      <w:r w:rsidR="004A73BC">
        <w:t>T</w:t>
      </w:r>
      <w:r w:rsidR="00513B9B">
        <w:t>he utils/policies directory holds both the 'source'</w:t>
      </w:r>
      <w:r w:rsidR="00C741C9">
        <w:t xml:space="preserve"> hexascii</w:t>
      </w:r>
      <w:r w:rsidR="00513B9B">
        <w:t xml:space="preserve"> and binary policies.</w:t>
      </w:r>
    </w:p>
    <w:p w14:paraId="04ADA108" w14:textId="77777777" w:rsidR="00596E33" w:rsidRDefault="00596E33" w:rsidP="00596E33">
      <w:pPr>
        <w:pStyle w:val="Heading3"/>
      </w:pPr>
      <w:bookmarkStart w:id="72" w:name="_Toc35934257"/>
      <w:r>
        <w:t>policymaker</w:t>
      </w:r>
      <w:bookmarkEnd w:id="72"/>
    </w:p>
    <w:p w14:paraId="140770A6" w14:textId="77777777" w:rsidR="00513B9B" w:rsidRDefault="00513B9B" w:rsidP="00513B9B"/>
    <w:p w14:paraId="7C794161" w14:textId="77777777" w:rsidR="00513B9B" w:rsidRDefault="00513B9B" w:rsidP="00513B9B">
      <w:r>
        <w:t>This tool accepts a set of hex ascii AND terms</w:t>
      </w:r>
      <w:r w:rsidR="00C741C9">
        <w:t>, one per line,</w:t>
      </w:r>
      <w:r>
        <w:t xml:space="preserve"> and calculates the resulting policy.  An empty policyRef is represented by a blank line.</w:t>
      </w:r>
    </w:p>
    <w:p w14:paraId="52CE2577" w14:textId="77777777" w:rsidR="00513B9B" w:rsidRDefault="00513B9B" w:rsidP="00513B9B"/>
    <w:p w14:paraId="4980308E" w14:textId="77777777" w:rsidR="00513B9B" w:rsidRDefault="00513B9B" w:rsidP="00513B9B">
      <w:r>
        <w:t>The result can be traced and/or output in</w:t>
      </w:r>
      <w:r w:rsidR="008F3B67">
        <w:t xml:space="preserve"> binary in a format directly us</w:t>
      </w:r>
      <w:r>
        <w:t>able as a utility input.</w:t>
      </w:r>
    </w:p>
    <w:p w14:paraId="55D387C2" w14:textId="77777777" w:rsidR="00513B9B" w:rsidRDefault="00513B9B" w:rsidP="00513B9B"/>
    <w:p w14:paraId="2F0C04F4" w14:textId="77777777" w:rsidR="00513B9B" w:rsidRDefault="00513B9B" w:rsidP="00513B9B">
      <w:r>
        <w:t>-v traces the intermediate terms.  In combination with policygetdigest, it can be used to debug a policy term by term.</w:t>
      </w:r>
    </w:p>
    <w:p w14:paraId="7B26D88F" w14:textId="77777777" w:rsidR="00513B9B" w:rsidRDefault="00513B9B" w:rsidP="00513B9B"/>
    <w:p w14:paraId="1C4ED093" w14:textId="77777777" w:rsidR="00513B9B" w:rsidRDefault="00513B9B" w:rsidP="00513B9B">
      <w:r>
        <w:t xml:space="preserve">-ns </w:t>
      </w:r>
      <w:r w:rsidR="004A73BC">
        <w:t xml:space="preserve">(no white space) </w:t>
      </w:r>
      <w:r>
        <w:t xml:space="preserve">traces the output in a format that can be used as input to a policy OR (which is just a </w:t>
      </w:r>
      <w:r w:rsidR="00D336FD">
        <w:t>concatenation</w:t>
      </w:r>
      <w:r>
        <w:t xml:space="preserve"> of AND terms).</w:t>
      </w:r>
    </w:p>
    <w:p w14:paraId="16A45D2A" w14:textId="77777777" w:rsidR="00513B9B" w:rsidRDefault="00513B9B" w:rsidP="00513B9B"/>
    <w:p w14:paraId="3A96CBDB" w14:textId="77777777" w:rsidR="00513B9B" w:rsidRPr="00513B9B" w:rsidRDefault="00513B9B" w:rsidP="00513B9B">
      <w:r>
        <w:t>-nz calculates the hash without the normal 'extend starting with zeros', useful for calculating an 'aHash' such as a cpHash.</w:t>
      </w:r>
    </w:p>
    <w:p w14:paraId="461761DB" w14:textId="77777777" w:rsidR="00596E33" w:rsidRDefault="00596E33" w:rsidP="00596E33">
      <w:pPr>
        <w:pStyle w:val="Heading3"/>
      </w:pPr>
      <w:bookmarkStart w:id="73" w:name="_Toc35934258"/>
      <w:r>
        <w:t>policymakerpcr</w:t>
      </w:r>
      <w:bookmarkEnd w:id="73"/>
    </w:p>
    <w:p w14:paraId="0A11EB79" w14:textId="77777777" w:rsidR="00C741C9" w:rsidRDefault="00C741C9" w:rsidP="00C741C9"/>
    <w:p w14:paraId="6C833D6C" w14:textId="77777777" w:rsidR="00C741C9" w:rsidRPr="00C741C9" w:rsidRDefault="00C741C9" w:rsidP="00C741C9">
      <w:r>
        <w:t xml:space="preserve">This tool calculates a policypcr AND term in a format suitable for input to policymaker. It </w:t>
      </w:r>
      <w:r w:rsidR="004A73BC">
        <w:t>accepts</w:t>
      </w:r>
      <w:r>
        <w:t xml:space="preserve"> a bit mask of selected PCRs and a white list of PCR values, one per line.</w:t>
      </w:r>
    </w:p>
    <w:p w14:paraId="01D8487B" w14:textId="77777777" w:rsidR="00596E33" w:rsidRDefault="00596E33" w:rsidP="00596E33">
      <w:pPr>
        <w:pStyle w:val="Heading3"/>
      </w:pPr>
      <w:bookmarkStart w:id="74" w:name="_Toc35934259"/>
      <w:r>
        <w:t>publicname</w:t>
      </w:r>
      <w:bookmarkEnd w:id="74"/>
    </w:p>
    <w:p w14:paraId="61614E0E" w14:textId="77777777" w:rsidR="00596E33" w:rsidRDefault="00596E33" w:rsidP="00596E33"/>
    <w:p w14:paraId="6CFC51D7" w14:textId="77777777" w:rsidR="00596E33" w:rsidRDefault="00C741C9" w:rsidP="00596E33">
      <w:r>
        <w:t>This tool c</w:t>
      </w:r>
      <w:r w:rsidR="004A73BC">
        <w:t>alculates a TPM Name</w:t>
      </w:r>
      <w:r w:rsidR="00596E33">
        <w:t xml:space="preserve"> from a TPM object or NV public structure, or from a PEM or DER format public key.</w:t>
      </w:r>
    </w:p>
    <w:p w14:paraId="26DCA562" w14:textId="77777777" w:rsidR="00596E33" w:rsidRDefault="00596E33" w:rsidP="00596E33"/>
    <w:p w14:paraId="79C1793D" w14:textId="77777777" w:rsidR="00596E33" w:rsidRDefault="00596E33" w:rsidP="00596E33">
      <w:r>
        <w:t>This</w:t>
      </w:r>
      <w:r w:rsidR="00C741C9">
        <w:t xml:space="preserve"> is useful for constructing policies at times that the TPM is not available to calculate the Name.</w:t>
      </w:r>
    </w:p>
    <w:p w14:paraId="0E5514CC" w14:textId="77777777" w:rsidR="00596E33" w:rsidRDefault="00596E33" w:rsidP="00596E33"/>
    <w:p w14:paraId="710B7E7E" w14:textId="77777777" w:rsidR="00364ECA" w:rsidRDefault="00364ECA" w:rsidP="00364ECA">
      <w:pPr>
        <w:pStyle w:val="Heading2"/>
      </w:pPr>
      <w:bookmarkStart w:id="75" w:name="_Toc35934260"/>
      <w:r>
        <w:t>Key Manipulation</w:t>
      </w:r>
      <w:bookmarkEnd w:id="75"/>
    </w:p>
    <w:p w14:paraId="6100A44D" w14:textId="77777777" w:rsidR="00596E33" w:rsidRDefault="00596E33" w:rsidP="00364ECA">
      <w:pPr>
        <w:pStyle w:val="Heading3"/>
      </w:pPr>
      <w:bookmarkStart w:id="76" w:name="_Toc35934261"/>
      <w:r>
        <w:t>createek</w:t>
      </w:r>
      <w:bookmarkEnd w:id="76"/>
    </w:p>
    <w:p w14:paraId="70AC19FA" w14:textId="77777777" w:rsidR="00C741C9" w:rsidRDefault="00C741C9" w:rsidP="00C741C9"/>
    <w:p w14:paraId="156D7D44" w14:textId="77777777" w:rsidR="00C741C9" w:rsidRDefault="00C741C9" w:rsidP="00C741C9">
      <w:r>
        <w:t>This tools aggregates several EK manipulation tasks:</w:t>
      </w:r>
    </w:p>
    <w:p w14:paraId="246B4D7B" w14:textId="77777777" w:rsidR="00C741C9" w:rsidRDefault="00C741C9" w:rsidP="00C741C9"/>
    <w:p w14:paraId="43882EDE" w14:textId="77777777" w:rsidR="00C741C9" w:rsidRDefault="00C741C9" w:rsidP="0051273C">
      <w:pPr>
        <w:numPr>
          <w:ilvl w:val="0"/>
          <w:numId w:val="23"/>
        </w:numPr>
      </w:pPr>
      <w:r>
        <w:t>Creates an EK primary key based on TCG standards.</w:t>
      </w:r>
    </w:p>
    <w:p w14:paraId="5A7AC38D" w14:textId="77777777" w:rsidR="00C741C9" w:rsidRDefault="00C741C9" w:rsidP="0051273C">
      <w:pPr>
        <w:numPr>
          <w:ilvl w:val="0"/>
          <w:numId w:val="23"/>
        </w:numPr>
      </w:pPr>
      <w:r>
        <w:t>Prints an EK template or no</w:t>
      </w:r>
      <w:r w:rsidR="003E1CBF">
        <w:t>n</w:t>
      </w:r>
      <w:r>
        <w:t>ce if provisioned</w:t>
      </w:r>
      <w:r w:rsidR="003E1CBF">
        <w:t>.</w:t>
      </w:r>
    </w:p>
    <w:p w14:paraId="32ACEE50" w14:textId="77777777" w:rsidR="00C741C9" w:rsidRDefault="00C741C9" w:rsidP="0051273C">
      <w:pPr>
        <w:numPr>
          <w:ilvl w:val="0"/>
          <w:numId w:val="23"/>
        </w:numPr>
      </w:pPr>
      <w:r>
        <w:t>Prints an EK certificate</w:t>
      </w:r>
      <w:r w:rsidR="003E1CBF">
        <w:t>.  This function is also integrated into nvread.</w:t>
      </w:r>
    </w:p>
    <w:p w14:paraId="2F3F30BB" w14:textId="77777777" w:rsidR="00C741C9" w:rsidRPr="00C741C9" w:rsidRDefault="00C741C9" w:rsidP="0051273C">
      <w:pPr>
        <w:numPr>
          <w:ilvl w:val="0"/>
          <w:numId w:val="23"/>
        </w:numPr>
      </w:pPr>
      <w:r>
        <w:t>Validates an EK certificate against the TPM vendor root certificate</w:t>
      </w:r>
      <w:r w:rsidR="003E1CBF">
        <w:t>s.</w:t>
      </w:r>
    </w:p>
    <w:p w14:paraId="263D3C38" w14:textId="77777777" w:rsidR="00596E33" w:rsidRDefault="00596E33" w:rsidP="00596E33"/>
    <w:p w14:paraId="163BF25C" w14:textId="77777777" w:rsidR="00596E33" w:rsidRDefault="00596E33" w:rsidP="00596E33">
      <w:pPr>
        <w:pStyle w:val="Heading3"/>
      </w:pPr>
      <w:bookmarkStart w:id="77" w:name="_Toc35934262"/>
      <w:r>
        <w:t>createekcert</w:t>
      </w:r>
      <w:bookmarkEnd w:id="77"/>
    </w:p>
    <w:p w14:paraId="14CD67E0" w14:textId="77777777" w:rsidR="00C741C9" w:rsidRDefault="00C741C9" w:rsidP="00C741C9"/>
    <w:p w14:paraId="2716B58C" w14:textId="77777777" w:rsidR="00C741C9" w:rsidRDefault="00C741C9" w:rsidP="00C741C9">
      <w:r>
        <w:t xml:space="preserve">This tools provisions an EK certificate </w:t>
      </w:r>
      <w:r w:rsidR="003E1CBF">
        <w:t xml:space="preserve">in TPM NV </w:t>
      </w:r>
      <w:r>
        <w:t>for testing.</w:t>
      </w:r>
    </w:p>
    <w:p w14:paraId="2D3F860A" w14:textId="77777777" w:rsidR="00C741C9" w:rsidRDefault="00C741C9" w:rsidP="00C741C9"/>
    <w:p w14:paraId="790600BA" w14:textId="77777777" w:rsidR="00C741C9" w:rsidRPr="00C741C9" w:rsidRDefault="00C741C9" w:rsidP="00C741C9">
      <w:r>
        <w:t>The EK is generated based on TCG standards.</w:t>
      </w:r>
    </w:p>
    <w:p w14:paraId="7656CA44" w14:textId="77777777" w:rsidR="00364ECA" w:rsidRDefault="00364ECA" w:rsidP="00564B82">
      <w:pPr>
        <w:pStyle w:val="Heading3"/>
      </w:pPr>
      <w:bookmarkStart w:id="78" w:name="_Toc35934263"/>
      <w:r>
        <w:t>tpm2pem</w:t>
      </w:r>
      <w:bookmarkEnd w:id="78"/>
    </w:p>
    <w:p w14:paraId="7A9A85B7" w14:textId="77777777" w:rsidR="00364ECA" w:rsidRDefault="00364ECA" w:rsidP="00364ECA"/>
    <w:p w14:paraId="1508B6CB" w14:textId="77777777" w:rsidR="00800DC3" w:rsidRDefault="00800DC3" w:rsidP="00364ECA">
      <w:r>
        <w:t>This tools converts an existing TPM format public key to PEM format.</w:t>
      </w:r>
    </w:p>
    <w:p w14:paraId="0A594039" w14:textId="77777777" w:rsidR="00800DC3" w:rsidRDefault="00800DC3" w:rsidP="00364ECA"/>
    <w:p w14:paraId="1D018035" w14:textId="77777777" w:rsidR="00800DC3" w:rsidRDefault="00800DC3" w:rsidP="00364ECA">
      <w:r>
        <w:t>This function is also integrated into several tools, such as create, createprimary, createloaded, and readpublic.</w:t>
      </w:r>
    </w:p>
    <w:p w14:paraId="5DA03F41" w14:textId="77777777" w:rsidR="00364ECA" w:rsidRPr="00596E33" w:rsidRDefault="00364ECA" w:rsidP="00364ECA"/>
    <w:p w14:paraId="67A77DD2" w14:textId="77777777" w:rsidR="00364ECA" w:rsidRDefault="00364ECA" w:rsidP="00364ECA">
      <w:pPr>
        <w:pStyle w:val="Heading2"/>
      </w:pPr>
      <w:bookmarkStart w:id="79" w:name="_Toc35934264"/>
      <w:r>
        <w:t>Event Logs</w:t>
      </w:r>
      <w:bookmarkEnd w:id="79"/>
    </w:p>
    <w:p w14:paraId="1F92DFFF" w14:textId="77777777" w:rsidR="00800DC3" w:rsidRDefault="00800DC3" w:rsidP="00800DC3"/>
    <w:p w14:paraId="60A7F308" w14:textId="77777777" w:rsidR="00800DC3" w:rsidRPr="00800DC3" w:rsidRDefault="00800DC3" w:rsidP="00800DC3">
      <w:r>
        <w:t xml:space="preserve">The package has sample functions for parsing pre-OS and post-OS (IMA) event logs.  </w:t>
      </w:r>
      <w:r w:rsidR="000B2B4F">
        <w:t>These</w:t>
      </w:r>
      <w:r>
        <w:t xml:space="preserve"> </w:t>
      </w:r>
      <w:r w:rsidR="000B2B4F">
        <w:t>tools aggregate some of the</w:t>
      </w:r>
      <w:r>
        <w:t>se functions.</w:t>
      </w:r>
    </w:p>
    <w:p w14:paraId="262358FE" w14:textId="77777777" w:rsidR="00596E33" w:rsidRDefault="00596E33" w:rsidP="00564B82">
      <w:pPr>
        <w:pStyle w:val="Heading3"/>
      </w:pPr>
      <w:bookmarkStart w:id="80" w:name="_Toc35934265"/>
      <w:r>
        <w:t>eventextend</w:t>
      </w:r>
      <w:bookmarkEnd w:id="80"/>
    </w:p>
    <w:p w14:paraId="3519CF02" w14:textId="77777777" w:rsidR="00800DC3" w:rsidRDefault="00800DC3" w:rsidP="00800DC3"/>
    <w:p w14:paraId="3A274530" w14:textId="77777777" w:rsidR="00800DC3" w:rsidRDefault="00800DC3" w:rsidP="00800DC3">
      <w:r>
        <w:t>This tool parse</w:t>
      </w:r>
      <w:r w:rsidR="00592F15">
        <w:t>s</w:t>
      </w:r>
      <w:r>
        <w:t xml:space="preserve"> a pre-OS </w:t>
      </w:r>
      <w:r w:rsidR="00592F15">
        <w:t xml:space="preserve">(BIOS, UEFI) </w:t>
      </w:r>
      <w:r>
        <w:t>event log.  It can:</w:t>
      </w:r>
    </w:p>
    <w:p w14:paraId="0F960487" w14:textId="77777777" w:rsidR="00800DC3" w:rsidRDefault="00800DC3" w:rsidP="00800DC3"/>
    <w:p w14:paraId="09386A77" w14:textId="77777777" w:rsidR="00800DC3" w:rsidRDefault="00800DC3" w:rsidP="0051273C">
      <w:pPr>
        <w:numPr>
          <w:ilvl w:val="0"/>
          <w:numId w:val="24"/>
        </w:numPr>
      </w:pPr>
      <w:r>
        <w:t xml:space="preserve">Extend the events into a TPM, simulating pre-OS </w:t>
      </w:r>
      <w:r w:rsidR="00D336FD">
        <w:t>firmware</w:t>
      </w:r>
      <w:r>
        <w:t>.</w:t>
      </w:r>
    </w:p>
    <w:p w14:paraId="54590C47" w14:textId="77777777" w:rsidR="00800DC3" w:rsidRDefault="00800DC3" w:rsidP="0051273C">
      <w:pPr>
        <w:numPr>
          <w:ilvl w:val="0"/>
          <w:numId w:val="24"/>
        </w:numPr>
      </w:pPr>
      <w:r>
        <w:t>Calculate expected TPM PCR values.</w:t>
      </w:r>
    </w:p>
    <w:p w14:paraId="7738F0B5" w14:textId="77777777" w:rsidR="00596E33" w:rsidRDefault="00800DC3" w:rsidP="0051273C">
      <w:pPr>
        <w:numPr>
          <w:ilvl w:val="0"/>
          <w:numId w:val="24"/>
        </w:numPr>
      </w:pPr>
      <w:r>
        <w:t>Calculate a</w:t>
      </w:r>
      <w:r w:rsidR="000A6F6D">
        <w:t xml:space="preserve"> </w:t>
      </w:r>
      <w:r>
        <w:t>boot aggregate.</w:t>
      </w:r>
    </w:p>
    <w:p w14:paraId="5E7745B1" w14:textId="77777777" w:rsidR="00596E33" w:rsidRDefault="00596E33" w:rsidP="00364ECA">
      <w:pPr>
        <w:pStyle w:val="Heading3"/>
      </w:pPr>
      <w:bookmarkStart w:id="81" w:name="_Toc35934266"/>
      <w:r>
        <w:t>imaextend</w:t>
      </w:r>
      <w:bookmarkEnd w:id="81"/>
    </w:p>
    <w:p w14:paraId="20B96D8C" w14:textId="77777777" w:rsidR="00A07D04" w:rsidRDefault="00A07D04" w:rsidP="00A07D04"/>
    <w:p w14:paraId="04AC49F6" w14:textId="77777777" w:rsidR="00A07D04" w:rsidRDefault="00A07D04" w:rsidP="00A07D04">
      <w:r>
        <w:t>This tool parses a post-OS Linux IMA log.  It can:</w:t>
      </w:r>
    </w:p>
    <w:p w14:paraId="609E1B63" w14:textId="77777777" w:rsidR="00A07D04" w:rsidRDefault="00A07D04" w:rsidP="00A07D04"/>
    <w:p w14:paraId="2C8D8792" w14:textId="77777777" w:rsidR="00A07D04" w:rsidRDefault="00A07D04" w:rsidP="0051273C">
      <w:pPr>
        <w:numPr>
          <w:ilvl w:val="0"/>
          <w:numId w:val="25"/>
        </w:numPr>
      </w:pPr>
      <w:r>
        <w:t xml:space="preserve">Extend the events into a TPM, simulating post-OS </w:t>
      </w:r>
      <w:r w:rsidR="000A6F6D">
        <w:t xml:space="preserve">IMA </w:t>
      </w:r>
      <w:r>
        <w:t>software.</w:t>
      </w:r>
    </w:p>
    <w:p w14:paraId="4C96C760" w14:textId="77777777" w:rsidR="00A07D04" w:rsidRDefault="00A07D04" w:rsidP="0051273C">
      <w:pPr>
        <w:numPr>
          <w:ilvl w:val="0"/>
          <w:numId w:val="25"/>
        </w:numPr>
      </w:pPr>
      <w:r>
        <w:t>Calculate expected TPM PCR values.</w:t>
      </w:r>
    </w:p>
    <w:p w14:paraId="4F6B97D3" w14:textId="77777777" w:rsidR="00A07D04" w:rsidRDefault="00A07D04" w:rsidP="00A07D04"/>
    <w:p w14:paraId="6DAC4D58" w14:textId="77777777" w:rsidR="00A07D04" w:rsidRDefault="00A07D04" w:rsidP="00A07D04">
      <w:r>
        <w:t>To permit scripting a test platform, it can accept beginning and ending event</w:t>
      </w:r>
      <w:r w:rsidR="00C70ADE">
        <w:t>s</w:t>
      </w:r>
      <w:r>
        <w:t>.</w:t>
      </w:r>
    </w:p>
    <w:p w14:paraId="0620250E" w14:textId="77777777" w:rsidR="00A07D04" w:rsidRPr="00A07D04" w:rsidRDefault="00A07D04" w:rsidP="00A07D04"/>
    <w:p w14:paraId="1A3A35C6" w14:textId="77777777" w:rsidR="0067478B"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82" w:name="_Toc3554834"/>
      <w:bookmarkStart w:id="83" w:name="_Toc6495738"/>
      <w:bookmarkStart w:id="84" w:name="_Toc35934267"/>
      <w:bookmarkEnd w:id="82"/>
      <w:bookmarkEnd w:id="83"/>
      <w:r w:rsidRPr="00E65A4E">
        <w:rPr>
          <w:spacing w:val="8"/>
          <w:sz w:val="22"/>
        </w:rPr>
        <w:lastRenderedPageBreak/>
        <w:t>Build</w:t>
      </w:r>
      <w:bookmarkEnd w:id="84"/>
    </w:p>
    <w:p w14:paraId="462D9C6F" w14:textId="77777777" w:rsidR="00FE32B8" w:rsidRDefault="00FE32B8" w:rsidP="00FE32B8">
      <w:r>
        <w:t xml:space="preserve">The builds for Linux and Windows create the TSS shared object / dll and about </w:t>
      </w:r>
      <w:r w:rsidR="004D7FB0">
        <w:t>110</w:t>
      </w:r>
      <w:r>
        <w:t xml:space="preserve"> command line programs.</w:t>
      </w:r>
      <w:r w:rsidR="00F25627">
        <w:t xml:space="preserve">  The command line programs can be used in a script for rapid prototyping or as sample usage code.</w:t>
      </w:r>
    </w:p>
    <w:p w14:paraId="5ED72E4E" w14:textId="77777777" w:rsidR="000D5DA8" w:rsidRDefault="000D5DA8" w:rsidP="00FE32B8"/>
    <w:p w14:paraId="00185A54" w14:textId="77777777" w:rsidR="000D5DA8" w:rsidRDefault="000D5DA8" w:rsidP="00FE32B8">
      <w:r>
        <w:t>There are currently makefiles for common build options, listed later.</w:t>
      </w:r>
    </w:p>
    <w:p w14:paraId="414E02E3" w14:textId="77777777" w:rsidR="0087759C" w:rsidRDefault="0087759C" w:rsidP="00FE32B8"/>
    <w:p w14:paraId="68D1850C" w14:textId="77777777" w:rsidR="0087759C" w:rsidRDefault="0087759C" w:rsidP="00FE32B8">
      <w:r>
        <w:t xml:space="preserve">The build files clear </w:t>
      </w:r>
      <w:r w:rsidR="004D7FB0">
        <w:fldChar w:fldCharType="begin"/>
      </w:r>
      <w:r w:rsidR="004D7FB0">
        <w:instrText xml:space="preserve"> REF _Ref473274288 \h </w:instrText>
      </w:r>
      <w:r w:rsidR="004D7FB0">
        <w:fldChar w:fldCharType="separate"/>
      </w:r>
      <w:r w:rsidR="00EE40F8">
        <w:t>TPM_ENCRYPT_SESSIONS</w:t>
      </w:r>
      <w:r w:rsidR="004D7FB0">
        <w:fldChar w:fldCharType="end"/>
      </w:r>
      <w:r>
        <w:t>, which is useful for prototyping and regression testing.  This should be removed for production applications.</w:t>
      </w:r>
    </w:p>
    <w:p w14:paraId="48EA08E2" w14:textId="77777777" w:rsidR="000D5DA8" w:rsidRDefault="000D5DA8" w:rsidP="000D5DA8">
      <w:pPr>
        <w:pStyle w:val="Heading2"/>
      </w:pPr>
      <w:bookmarkStart w:id="85" w:name="_Toc35934268"/>
      <w:bookmarkStart w:id="86" w:name="_Ref156904153"/>
      <w:r>
        <w:t>Build Options</w:t>
      </w:r>
      <w:bookmarkEnd w:id="85"/>
    </w:p>
    <w:p w14:paraId="556392AD" w14:textId="77777777" w:rsidR="000D5DA8" w:rsidRDefault="000D5DA8" w:rsidP="000D5DA8"/>
    <w:p w14:paraId="67FEE91C" w14:textId="77777777" w:rsidR="000D5DA8" w:rsidRDefault="00E15943" w:rsidP="000D5DA8">
      <w:r>
        <w:t>Several</w:t>
      </w:r>
      <w:r w:rsidR="000D5DA8">
        <w:t xml:space="preserve"> compile time macros permit building a variation of the TSS library.  Features may be lost, but the tradeoff may be important in some environments.</w:t>
      </w:r>
    </w:p>
    <w:p w14:paraId="3941D773" w14:textId="77777777" w:rsidR="000D5DA8" w:rsidRDefault="000D5DA8" w:rsidP="000D5DA8"/>
    <w:p w14:paraId="2DF32F6B" w14:textId="77777777" w:rsidR="000D5DA8" w:rsidRPr="00A3347F" w:rsidRDefault="000D5DA8" w:rsidP="000D5DA8">
      <w:pPr>
        <w:rPr>
          <w:b/>
          <w:color w:val="FF0000"/>
        </w:rPr>
      </w:pPr>
      <w:r w:rsidRPr="00A3347F">
        <w:rPr>
          <w:b/>
          <w:color w:val="FF0000"/>
        </w:rPr>
        <w:t>Since the regression test does not function against all builds, some variations are very lightly tested.  Please report bugs.</w:t>
      </w:r>
    </w:p>
    <w:p w14:paraId="656EF123" w14:textId="77777777" w:rsidR="000D5DA8" w:rsidRDefault="000D5DA8" w:rsidP="000D5DA8">
      <w:pPr>
        <w:pStyle w:val="Heading3"/>
      </w:pPr>
      <w:bookmarkStart w:id="87" w:name="_Toc35934269"/>
      <w:r>
        <w:t>TPM_TPM20 and TPM_TPM12</w:t>
      </w:r>
      <w:bookmarkEnd w:id="87"/>
    </w:p>
    <w:p w14:paraId="6C25C0AD" w14:textId="77777777" w:rsidR="000D5DA8" w:rsidRDefault="000D5DA8" w:rsidP="000D5DA8"/>
    <w:p w14:paraId="7F5D9B70" w14:textId="77777777" w:rsidR="000D5DA8" w:rsidRDefault="000D5DA8" w:rsidP="000D5DA8">
      <w:r>
        <w:t xml:space="preserve">Define one or both of these for a TSS that supports TPM 2.0 and/or TPM 1.2.  </w:t>
      </w:r>
    </w:p>
    <w:p w14:paraId="45211BC9" w14:textId="77777777" w:rsidR="000D5DA8" w:rsidRDefault="000D5DA8" w:rsidP="000D5DA8"/>
    <w:p w14:paraId="2233D0DA" w14:textId="77777777" w:rsidR="000D5DA8" w:rsidRDefault="000D5DA8" w:rsidP="000D5DA8">
      <w:r>
        <w:t>TPM 1.2 support is incomplete.</w:t>
      </w:r>
      <w:r w:rsidR="006065B0">
        <w:t xml:space="preserve"> See section </w:t>
      </w:r>
      <w:r w:rsidR="006065B0">
        <w:fldChar w:fldCharType="begin"/>
      </w:r>
      <w:r w:rsidR="006065B0">
        <w:instrText xml:space="preserve"> REF _Ref514762246 \r \h </w:instrText>
      </w:r>
      <w:r w:rsidR="006065B0">
        <w:fldChar w:fldCharType="separate"/>
      </w:r>
      <w:r w:rsidR="00EE40F8">
        <w:t>4.10</w:t>
      </w:r>
      <w:r w:rsidR="006065B0">
        <w:fldChar w:fldCharType="end"/>
      </w:r>
      <w:r w:rsidR="006065B0">
        <w:t xml:space="preserve"> </w:t>
      </w:r>
      <w:r w:rsidR="006065B0">
        <w:fldChar w:fldCharType="begin"/>
      </w:r>
      <w:r w:rsidR="006065B0">
        <w:instrText xml:space="preserve"> REF _Ref514762249 \h </w:instrText>
      </w:r>
      <w:r w:rsidR="006065B0">
        <w:fldChar w:fldCharType="separate"/>
      </w:r>
      <w:r w:rsidR="00EE40F8">
        <w:t>TSS for TPM 1.2</w:t>
      </w:r>
      <w:r w:rsidR="006065B0">
        <w:fldChar w:fldCharType="end"/>
      </w:r>
      <w:r w:rsidR="006065B0">
        <w:t>.</w:t>
      </w:r>
    </w:p>
    <w:p w14:paraId="38E00513" w14:textId="77777777" w:rsidR="000D5DA8" w:rsidRPr="000D5DA8" w:rsidRDefault="000D5DA8" w:rsidP="000D5DA8">
      <w:pPr>
        <w:pStyle w:val="Heading3"/>
      </w:pPr>
      <w:bookmarkStart w:id="88" w:name="_Toc35934270"/>
      <w:r>
        <w:t>TPM_POSIX or TPM_WINDOWS</w:t>
      </w:r>
      <w:bookmarkEnd w:id="88"/>
    </w:p>
    <w:p w14:paraId="052F877E" w14:textId="77777777" w:rsidR="000D5DA8" w:rsidRDefault="000D5DA8" w:rsidP="000D5DA8"/>
    <w:p w14:paraId="0B6D9B3C" w14:textId="77777777" w:rsidR="000D5DA8" w:rsidRDefault="000D5DA8" w:rsidP="000D5DA8">
      <w:r>
        <w:t>Define one of these for a POSIX (Linux, AIX, Raspian, zLinux, etc.) or Windows TSS.</w:t>
      </w:r>
    </w:p>
    <w:p w14:paraId="06E8F197" w14:textId="77777777" w:rsidR="000D5DA8" w:rsidRDefault="000D5DA8" w:rsidP="000D5DA8">
      <w:pPr>
        <w:pStyle w:val="Heading3"/>
      </w:pPr>
      <w:bookmarkStart w:id="89" w:name="_Toc35934271"/>
      <w:r>
        <w:t>TPM_WINDOWS_TBSI</w:t>
      </w:r>
      <w:bookmarkEnd w:id="89"/>
    </w:p>
    <w:p w14:paraId="3188E873" w14:textId="77777777" w:rsidR="00E15943" w:rsidRDefault="00E15943" w:rsidP="00E15943"/>
    <w:p w14:paraId="6C4A5F43" w14:textId="77777777" w:rsidR="00E15943" w:rsidRDefault="00E15943" w:rsidP="00E15943">
      <w:r>
        <w:t>For Windows, compiles in hardware TPM support.</w:t>
      </w:r>
    </w:p>
    <w:p w14:paraId="7C358539" w14:textId="77777777" w:rsidR="00EE40F8" w:rsidRDefault="00EE40F8" w:rsidP="00E15943"/>
    <w:p w14:paraId="2C44CD86" w14:textId="77777777" w:rsidR="00EE40F8" w:rsidRPr="00E15943" w:rsidRDefault="00EE40F8" w:rsidP="00E15943">
      <w:r>
        <w:t>This was useful to remove hardware TPM support for Windows 7, where the TPM 2.0 install required several hacks.  Since Windows 10 supports TPM 2.0, there is little reason not to define this macro.</w:t>
      </w:r>
    </w:p>
    <w:p w14:paraId="668D6438" w14:textId="77777777" w:rsidR="000D5DA8" w:rsidRDefault="000D5DA8" w:rsidP="000D5DA8">
      <w:pPr>
        <w:pStyle w:val="Heading3"/>
      </w:pPr>
      <w:bookmarkStart w:id="90" w:name="_Toc35934273"/>
      <w:bookmarkStart w:id="91" w:name="_Toc35934274"/>
      <w:bookmarkStart w:id="92" w:name="_Toc35934275"/>
      <w:bookmarkStart w:id="93" w:name="_Toc35934276"/>
      <w:bookmarkStart w:id="94" w:name="_Toc35934277"/>
      <w:bookmarkStart w:id="95" w:name="_Toc35934278"/>
      <w:bookmarkEnd w:id="90"/>
      <w:bookmarkEnd w:id="91"/>
      <w:bookmarkEnd w:id="92"/>
      <w:bookmarkEnd w:id="93"/>
      <w:bookmarkEnd w:id="94"/>
      <w:r>
        <w:t>TPM_TSS_NOFILE</w:t>
      </w:r>
      <w:bookmarkEnd w:id="95"/>
    </w:p>
    <w:p w14:paraId="594AB0AD" w14:textId="77777777" w:rsidR="000D5DA8" w:rsidRDefault="000D5DA8" w:rsidP="000D5DA8"/>
    <w:p w14:paraId="2168D21D" w14:textId="77777777" w:rsidR="000D5DA8" w:rsidRDefault="000D5DA8" w:rsidP="000D5DA8">
      <w:r>
        <w:t>Defining this macro builds a TSS library that does not use files for temporary and persistent state.  All state is stored in the TSS context and is lost when the context is deleted.</w:t>
      </w:r>
    </w:p>
    <w:p w14:paraId="4D516047" w14:textId="77777777" w:rsidR="000D5DA8" w:rsidRDefault="000D5DA8" w:rsidP="000D5DA8"/>
    <w:p w14:paraId="45E7510B" w14:textId="77777777" w:rsidR="000D5DA8" w:rsidRDefault="000D5DA8" w:rsidP="000D5DA8">
      <w:r>
        <w:t>Drawbacks:</w:t>
      </w:r>
    </w:p>
    <w:p w14:paraId="561CF740" w14:textId="77777777" w:rsidR="000D5DA8" w:rsidRDefault="000D5DA8" w:rsidP="000D5DA8"/>
    <w:p w14:paraId="30462D70" w14:textId="77777777" w:rsidR="000D5DA8" w:rsidRDefault="000D5DA8" w:rsidP="0051273C">
      <w:pPr>
        <w:numPr>
          <w:ilvl w:val="0"/>
          <w:numId w:val="11"/>
        </w:numPr>
      </w:pPr>
      <w:r>
        <w:t>Scripting, which requires state to persist between processes, does not work.</w:t>
      </w:r>
    </w:p>
    <w:p w14:paraId="0F49FDB4" w14:textId="77777777" w:rsidR="000D5DA8" w:rsidRDefault="000D5DA8" w:rsidP="0051273C">
      <w:pPr>
        <w:numPr>
          <w:ilvl w:val="0"/>
          <w:numId w:val="11"/>
        </w:numPr>
      </w:pPr>
      <w:r>
        <w:t>Names and public keys of persistent entities do not persist, so the entities must be reread (and revalidated) at each connection.</w:t>
      </w:r>
    </w:p>
    <w:p w14:paraId="249697F7" w14:textId="77777777" w:rsidR="000D5DA8" w:rsidRDefault="000D5DA8" w:rsidP="0051273C">
      <w:pPr>
        <w:numPr>
          <w:ilvl w:val="0"/>
          <w:numId w:val="11"/>
        </w:numPr>
      </w:pPr>
      <w:r>
        <w:t>Context save and load are not implemented yet.</w:t>
      </w:r>
    </w:p>
    <w:p w14:paraId="4050B3B3" w14:textId="77777777" w:rsidR="000D5DA8" w:rsidRDefault="000D5DA8" w:rsidP="0051273C">
      <w:pPr>
        <w:numPr>
          <w:ilvl w:val="0"/>
          <w:numId w:val="11"/>
        </w:numPr>
      </w:pPr>
      <w:r>
        <w:t>There are currently some fixed size arrays for transient object and session state.</w:t>
      </w:r>
    </w:p>
    <w:p w14:paraId="730AB31D" w14:textId="77777777" w:rsidR="000D5DA8" w:rsidRDefault="000D5DA8" w:rsidP="000D5DA8">
      <w:pPr>
        <w:pStyle w:val="Heading3"/>
      </w:pPr>
      <w:bookmarkStart w:id="96" w:name="_Toc35934279"/>
      <w:r>
        <w:t>TPM_TSS_NOCRYPTO</w:t>
      </w:r>
      <w:bookmarkEnd w:id="96"/>
    </w:p>
    <w:p w14:paraId="7C865E9C" w14:textId="77777777" w:rsidR="000D5DA8" w:rsidRDefault="000D5DA8" w:rsidP="000D5DA8"/>
    <w:p w14:paraId="49E88946" w14:textId="77777777" w:rsidR="000D5DA8" w:rsidRDefault="000D5DA8" w:rsidP="000D5DA8">
      <w:r>
        <w:t>Defining this macro builds a TSS library that does not depend on a crypto library.</w:t>
      </w:r>
    </w:p>
    <w:p w14:paraId="78E70CFB" w14:textId="77777777" w:rsidR="000D5DA8" w:rsidRDefault="000D5DA8" w:rsidP="000D5DA8"/>
    <w:p w14:paraId="52E9EF1F" w14:textId="77777777" w:rsidR="000D5DA8" w:rsidRDefault="000D5DA8" w:rsidP="000D5DA8">
      <w:r>
        <w:t>Drawbacks:</w:t>
      </w:r>
    </w:p>
    <w:p w14:paraId="73874E80" w14:textId="77777777" w:rsidR="000D5DA8" w:rsidRDefault="000D5DA8" w:rsidP="000D5DA8"/>
    <w:p w14:paraId="28DB8754" w14:textId="77777777" w:rsidR="000D5DA8" w:rsidRDefault="000D5DA8" w:rsidP="0051273C">
      <w:pPr>
        <w:numPr>
          <w:ilvl w:val="0"/>
          <w:numId w:val="16"/>
        </w:numPr>
      </w:pPr>
      <w:r>
        <w:t>Salted sessions do not work.</w:t>
      </w:r>
    </w:p>
    <w:p w14:paraId="08E35AB1" w14:textId="77777777" w:rsidR="000D5DA8" w:rsidRDefault="000D5DA8" w:rsidP="0051273C">
      <w:pPr>
        <w:numPr>
          <w:ilvl w:val="0"/>
          <w:numId w:val="16"/>
        </w:numPr>
      </w:pPr>
      <w:r>
        <w:t>HMAC session</w:t>
      </w:r>
      <w:r w:rsidR="00546540">
        <w:t>s</w:t>
      </w:r>
      <w:r>
        <w:t xml:space="preserve"> do not work, including policies that require HMAC.</w:t>
      </w:r>
    </w:p>
    <w:p w14:paraId="151ADC1F" w14:textId="77777777" w:rsidR="000D5DA8" w:rsidRDefault="000D5DA8" w:rsidP="0051273C">
      <w:pPr>
        <w:numPr>
          <w:ilvl w:val="0"/>
          <w:numId w:val="16"/>
        </w:numPr>
      </w:pPr>
      <w:r>
        <w:t>Encrypt and decrypt sessions do not work.</w:t>
      </w:r>
    </w:p>
    <w:p w14:paraId="427B3DFE" w14:textId="77777777" w:rsidR="000D5DA8" w:rsidRDefault="000D5DA8" w:rsidP="000D5DA8">
      <w:pPr>
        <w:pStyle w:val="Heading3"/>
      </w:pPr>
      <w:bookmarkStart w:id="97" w:name="_Toc35934280"/>
      <w:r>
        <w:t>TPM_</w:t>
      </w:r>
      <w:r w:rsidR="00880832">
        <w:t>TSS_</w:t>
      </w:r>
      <w:r>
        <w:t>NO_PRINT</w:t>
      </w:r>
      <w:bookmarkEnd w:id="97"/>
    </w:p>
    <w:p w14:paraId="0D0623FA" w14:textId="77777777" w:rsidR="000D5DA8" w:rsidRDefault="000D5DA8" w:rsidP="000D5DA8"/>
    <w:p w14:paraId="3F9ED41C" w14:textId="77777777" w:rsidR="000D5DA8" w:rsidRDefault="000D5DA8" w:rsidP="000D5DA8">
      <w:r>
        <w:t xml:space="preserve">Defining this macro builds a TSS that does no </w:t>
      </w:r>
      <w:r w:rsidR="006E6AAD">
        <w:t>tracing and</w:t>
      </w:r>
      <w:r>
        <w:t xml:space="preserve"> compiles out all print functions.</w:t>
      </w:r>
    </w:p>
    <w:p w14:paraId="4B3C090B" w14:textId="77777777" w:rsidR="0018232A" w:rsidRDefault="0018232A" w:rsidP="000D5DA8"/>
    <w:p w14:paraId="5933C0CA" w14:textId="77777777" w:rsidR="0018232A" w:rsidRDefault="0018232A" w:rsidP="0018232A">
      <w:pPr>
        <w:pStyle w:val="Heading3"/>
      </w:pPr>
      <w:bookmarkStart w:id="98" w:name="_Toc35934281"/>
      <w:r>
        <w:t>TPM_TSS_NOECC</w:t>
      </w:r>
      <w:bookmarkEnd w:id="98"/>
    </w:p>
    <w:p w14:paraId="3177DE66" w14:textId="77777777" w:rsidR="0018232A" w:rsidRDefault="0018232A" w:rsidP="000D5DA8"/>
    <w:p w14:paraId="5E9BC0CD" w14:textId="77777777" w:rsidR="0018232A" w:rsidRDefault="0018232A" w:rsidP="000D5DA8">
      <w:r>
        <w:t xml:space="preserve">Defining this macro builds a TSS that does not require </w:t>
      </w:r>
      <w:r w:rsidR="00C069E3">
        <w:t xml:space="preserve">crypto library </w:t>
      </w:r>
      <w:r>
        <w:t>elliptic curve support.</w:t>
      </w:r>
    </w:p>
    <w:p w14:paraId="184058D5" w14:textId="77777777" w:rsidR="00CF4B22" w:rsidRDefault="00CF4B22" w:rsidP="000D5DA8"/>
    <w:p w14:paraId="779CAD7B" w14:textId="77777777" w:rsidR="00CF4B22" w:rsidRDefault="00CF4B22" w:rsidP="00CF4B22">
      <w:pPr>
        <w:pStyle w:val="Heading3"/>
      </w:pPr>
      <w:bookmarkStart w:id="99" w:name="_Toc35934282"/>
      <w:r>
        <w:t>TPM_TSS_NORSA</w:t>
      </w:r>
      <w:bookmarkEnd w:id="99"/>
    </w:p>
    <w:p w14:paraId="50B83A2C" w14:textId="77777777" w:rsidR="00CF4B22" w:rsidRDefault="00CF4B22" w:rsidP="00CF4B22"/>
    <w:p w14:paraId="469C98CE" w14:textId="77777777" w:rsidR="00CF4B22" w:rsidRDefault="00CF4B22" w:rsidP="00CF4B22">
      <w:r>
        <w:t xml:space="preserve">Defining this macro builds a TSS that does not require </w:t>
      </w:r>
      <w:r w:rsidR="00C069E3">
        <w:t xml:space="preserve">crypto library </w:t>
      </w:r>
      <w:r>
        <w:t>RSA support.</w:t>
      </w:r>
    </w:p>
    <w:p w14:paraId="009EE31E" w14:textId="77777777" w:rsidR="00CF4B22" w:rsidRDefault="00CF4B22" w:rsidP="00CF4B22"/>
    <w:p w14:paraId="6A7BA5ED" w14:textId="77777777" w:rsidR="00CF4B22" w:rsidRDefault="00CF4B22" w:rsidP="00CF4B22">
      <w:pPr>
        <w:pStyle w:val="Heading3"/>
      </w:pPr>
      <w:bookmarkStart w:id="100" w:name="_Toc35934283"/>
      <w:r>
        <w:t>TPM_TSS_NOENV</w:t>
      </w:r>
      <w:bookmarkEnd w:id="100"/>
    </w:p>
    <w:p w14:paraId="24995F80" w14:textId="77777777" w:rsidR="00CF4B22" w:rsidRDefault="00CF4B22" w:rsidP="00CF4B22"/>
    <w:p w14:paraId="2AF16DBE" w14:textId="77777777" w:rsidR="00CF4B22" w:rsidRDefault="00CF4B22" w:rsidP="00CF4B22">
      <w:r>
        <w:t>Defining this macro builds a TSS that does not call the getenv() function.  This supports platforms that do not implement environment variables.</w:t>
      </w:r>
    </w:p>
    <w:p w14:paraId="0B0BED5D" w14:textId="77777777" w:rsidR="00CF4B22" w:rsidRDefault="00CF4B22" w:rsidP="00CF4B22"/>
    <w:p w14:paraId="639DCC5E" w14:textId="77777777" w:rsidR="00CF4B22" w:rsidRDefault="00CF4B22" w:rsidP="00CF4B22">
      <w:r>
        <w:t>The TSS properties still use defaults that can be changed at build time, and it still supports the TSS_SetProperty() function.</w:t>
      </w:r>
    </w:p>
    <w:p w14:paraId="37B62C35" w14:textId="77777777" w:rsidR="00F617EC" w:rsidRDefault="00F617EC" w:rsidP="00CF4B22"/>
    <w:p w14:paraId="62CAC2F8" w14:textId="77777777" w:rsidR="00707CEE" w:rsidRDefault="00707CEE" w:rsidP="00707CEE">
      <w:pPr>
        <w:pStyle w:val="Heading3"/>
      </w:pPr>
      <w:bookmarkStart w:id="101" w:name="_Toc35934284"/>
      <w:bookmarkStart w:id="102" w:name="_Toc35934285"/>
      <w:bookmarkStart w:id="103" w:name="_Toc35934286"/>
      <w:bookmarkEnd w:id="101"/>
      <w:bookmarkEnd w:id="102"/>
      <w:r>
        <w:t>TPM_NOSOCKET</w:t>
      </w:r>
      <w:bookmarkEnd w:id="103"/>
    </w:p>
    <w:p w14:paraId="17A69C82" w14:textId="77777777" w:rsidR="00707CEE" w:rsidRDefault="00707CEE" w:rsidP="00CF4B22"/>
    <w:p w14:paraId="6DCED6BB" w14:textId="77777777" w:rsidR="00707CEE" w:rsidRDefault="00707CEE" w:rsidP="00CF4B22">
      <w:r>
        <w:lastRenderedPageBreak/>
        <w:t>Defining this macro builds a TSS that does not include the socket interface.  This supports platforms that do not implement sockets.</w:t>
      </w:r>
    </w:p>
    <w:p w14:paraId="3310A3EB" w14:textId="77777777" w:rsidR="00FD15E2" w:rsidRDefault="00FD15E2" w:rsidP="00CF4B22"/>
    <w:p w14:paraId="206D3C13" w14:textId="77777777" w:rsidR="00FD15E2" w:rsidRDefault="00FD15E2" w:rsidP="00CF4B22">
      <w:r>
        <w:t xml:space="preserve">When this macro is defined, </w:t>
      </w:r>
      <w:r w:rsidRPr="00FD15E2">
        <w:t>TPM_INTERFACE_TYPE</w:t>
      </w:r>
      <w:r>
        <w:t xml:space="preserve"> defaults to dev, not socsim.</w:t>
      </w:r>
    </w:p>
    <w:p w14:paraId="19A6663E" w14:textId="77777777" w:rsidR="004A1D37" w:rsidRDefault="004A1D37" w:rsidP="00CF4B22"/>
    <w:p w14:paraId="1FAD1AFD" w14:textId="77777777" w:rsidR="004A1D37" w:rsidRDefault="004A1D37" w:rsidP="004A1D37">
      <w:pPr>
        <w:pStyle w:val="Heading3"/>
      </w:pPr>
      <w:r>
        <w:t>TPM_TSS_NODEV</w:t>
      </w:r>
    </w:p>
    <w:p w14:paraId="4EF113CE" w14:textId="77777777" w:rsidR="004A1D37" w:rsidRDefault="004A1D37" w:rsidP="004A1D37"/>
    <w:p w14:paraId="1191B302" w14:textId="77777777" w:rsidR="004A1D37" w:rsidRDefault="004A1D37" w:rsidP="004A1D37">
      <w:r>
        <w:t>Defining this macro builds a TSS that does not include the TPM device driver interface.</w:t>
      </w:r>
    </w:p>
    <w:p w14:paraId="1D8D2028" w14:textId="77777777" w:rsidR="004A1D37" w:rsidRDefault="004A1D37" w:rsidP="004A1D37"/>
    <w:p w14:paraId="4A175C7F" w14:textId="77777777" w:rsidR="004A1D37" w:rsidRPr="004A1D37" w:rsidRDefault="004A1D37" w:rsidP="004A1D37">
      <w:r>
        <w:t>The main use for this macro is a Windows platform using mingw.  mingw does not apparently support the Tbsi interface.</w:t>
      </w:r>
    </w:p>
    <w:p w14:paraId="7D44564A" w14:textId="77777777" w:rsidR="00F617EC" w:rsidRDefault="00F617EC" w:rsidP="00CF4B22"/>
    <w:p w14:paraId="41AF5323" w14:textId="77777777" w:rsidR="00BC0340" w:rsidRDefault="00BC0340" w:rsidP="00BC0340">
      <w:pPr>
        <w:pStyle w:val="Heading3"/>
      </w:pPr>
      <w:bookmarkStart w:id="104" w:name="_Toc35934287"/>
      <w:r>
        <w:t>TPM_TSS_</w:t>
      </w:r>
      <w:r w:rsidR="001255C9">
        <w:t>NOCMDCHECK</w:t>
      </w:r>
      <w:bookmarkEnd w:id="104"/>
    </w:p>
    <w:p w14:paraId="7E154219" w14:textId="77777777" w:rsidR="001255C9" w:rsidRDefault="001255C9" w:rsidP="001255C9"/>
    <w:p w14:paraId="1095B7DD" w14:textId="77777777" w:rsidR="001255C9" w:rsidRDefault="001255C9" w:rsidP="001255C9">
      <w:r>
        <w:t xml:space="preserve">Defining this macro builds a TSS that does not </w:t>
      </w:r>
      <w:r w:rsidR="005C117E">
        <w:t>implement</w:t>
      </w:r>
      <w:r>
        <w:t xml:space="preserve"> input parameter checking.  The commands are sent as-is to the TPM, which will presumably do its own check.</w:t>
      </w:r>
    </w:p>
    <w:p w14:paraId="5ABB59A6" w14:textId="77777777" w:rsidR="001255C9" w:rsidRDefault="001255C9" w:rsidP="001255C9"/>
    <w:p w14:paraId="606B1044" w14:textId="3F32C8DC" w:rsidR="001255C9" w:rsidRDefault="00706540" w:rsidP="001255C9">
      <w:r>
        <w:t>This</w:t>
      </w:r>
      <w:r w:rsidR="001E72DB">
        <w:t xml:space="preserve"> two </w:t>
      </w:r>
      <w:r w:rsidR="001255C9">
        <w:t>main use cases of this macro are:</w:t>
      </w:r>
    </w:p>
    <w:p w14:paraId="065BEE2D" w14:textId="77777777" w:rsidR="001255C9" w:rsidRDefault="001255C9" w:rsidP="001255C9"/>
    <w:p w14:paraId="0FCCF64A" w14:textId="1A507857" w:rsidR="001255C9" w:rsidRDefault="005C117E" w:rsidP="0051273C">
      <w:pPr>
        <w:numPr>
          <w:ilvl w:val="0"/>
          <w:numId w:val="27"/>
        </w:numPr>
      </w:pPr>
      <w:r>
        <w:t>to</w:t>
      </w:r>
      <w:r w:rsidR="001255C9">
        <w:t xml:space="preserve"> reduce the size of the TSS library by about 1</w:t>
      </w:r>
      <w:r w:rsidR="00851355">
        <w:t>0</w:t>
      </w:r>
      <w:r w:rsidR="001255C9">
        <w:t>%.</w:t>
      </w:r>
    </w:p>
    <w:p w14:paraId="4511225D" w14:textId="77777777" w:rsidR="001255C9" w:rsidRDefault="005C117E" w:rsidP="0051273C">
      <w:pPr>
        <w:numPr>
          <w:ilvl w:val="0"/>
          <w:numId w:val="27"/>
        </w:numPr>
      </w:pPr>
      <w:r>
        <w:t xml:space="preserve">to </w:t>
      </w:r>
      <w:r w:rsidR="001255C9">
        <w:t>permit the TSS to send error cases for TPM testing.</w:t>
      </w:r>
    </w:p>
    <w:p w14:paraId="3D602D71" w14:textId="77777777" w:rsidR="001255C9" w:rsidRDefault="001255C9" w:rsidP="001255C9"/>
    <w:p w14:paraId="2DBC11DB" w14:textId="77777777" w:rsidR="001255C9" w:rsidRDefault="001255C9" w:rsidP="001255C9">
      <w:r>
        <w:t>The main disadvantage of this macro is that debugging is harder.  Rather setting breakpoints in the TSS to debug, the developer must rely on the TPM return codes.</w:t>
      </w:r>
    </w:p>
    <w:p w14:paraId="2305D52E" w14:textId="77777777" w:rsidR="00847AF8" w:rsidRDefault="00847AF8" w:rsidP="001255C9"/>
    <w:p w14:paraId="31CFF84A" w14:textId="77777777" w:rsidR="00847AF8" w:rsidRDefault="00847AF8" w:rsidP="00847AF8">
      <w:pPr>
        <w:pStyle w:val="Heading3"/>
      </w:pPr>
      <w:bookmarkStart w:id="105" w:name="_Toc35934288"/>
      <w:r>
        <w:t>TPM_TSS_NODEPRECATED</w:t>
      </w:r>
      <w:bookmarkEnd w:id="105"/>
    </w:p>
    <w:p w14:paraId="1274F9AA" w14:textId="77777777" w:rsidR="00847AF8" w:rsidRDefault="00847AF8" w:rsidP="00847AF8"/>
    <w:p w14:paraId="2C9AACE0" w14:textId="1C2561F9" w:rsidR="007A1CEB" w:rsidRDefault="00847AF8" w:rsidP="00847AF8">
      <w:r>
        <w:t>Defining this macro removes deprecated TPM functions</w:t>
      </w:r>
      <w:r w:rsidR="00D502C5">
        <w:t>.</w:t>
      </w:r>
      <w:r>
        <w:t xml:space="preserve">  This slightly reduces the library size in cases where the application is not using the functions</w:t>
      </w:r>
      <w:r w:rsidR="00CE1BA7">
        <w:t>.</w:t>
      </w:r>
    </w:p>
    <w:p w14:paraId="44E6D71B" w14:textId="77777777" w:rsidR="00CE1BA7" w:rsidRDefault="00CE1BA7" w:rsidP="00847AF8"/>
    <w:p w14:paraId="74905C14" w14:textId="77777777" w:rsidR="00976500" w:rsidRDefault="00976500" w:rsidP="00976500">
      <w:pPr>
        <w:pStyle w:val="Heading3"/>
      </w:pPr>
      <w:bookmarkStart w:id="106" w:name="_Toc35934289"/>
      <w:r w:rsidRPr="00976500">
        <w:t>TPM_TSS_NODEPRECATEDALGS</w:t>
      </w:r>
    </w:p>
    <w:p w14:paraId="61295344" w14:textId="77777777" w:rsidR="00976500" w:rsidRDefault="00976500" w:rsidP="00976500"/>
    <w:p w14:paraId="096C360B" w14:textId="77777777" w:rsidR="00976500" w:rsidRDefault="00976500" w:rsidP="00976500">
      <w:r>
        <w:t>Defining this macro removes deprecated crypto algorithms from both the TSS and the command line utilities.</w:t>
      </w:r>
      <w:r w:rsidR="00C61245">
        <w:t xml:space="preserve"> If the algorithm is used, the TSS returns an error.</w:t>
      </w:r>
    </w:p>
    <w:p w14:paraId="1761EB69" w14:textId="77777777" w:rsidR="00976500" w:rsidRDefault="00976500" w:rsidP="00976500"/>
    <w:p w14:paraId="2290E374" w14:textId="77777777" w:rsidR="00976500" w:rsidRDefault="00976500" w:rsidP="00976500">
      <w:r>
        <w:t>Currently, the only algorithm removed is SHA-1.</w:t>
      </w:r>
    </w:p>
    <w:p w14:paraId="7BA61731" w14:textId="77777777" w:rsidR="00204208" w:rsidRPr="00976500" w:rsidRDefault="00204208" w:rsidP="00976500"/>
    <w:p w14:paraId="68F32A1B" w14:textId="2495B71C" w:rsidR="00204208" w:rsidRDefault="00204208" w:rsidP="00204208">
      <w:r>
        <w:t>To skip those algorithms in the regression test,</w:t>
      </w:r>
      <w:r w:rsidRPr="00CE1BA7">
        <w:t xml:space="preserve"> set the environment variable TPM_TSS_</w:t>
      </w:r>
      <w:r>
        <w:t>NODEPRECATEDALGS</w:t>
      </w:r>
      <w:r w:rsidR="007479B4">
        <w:t xml:space="preserve"> to 1</w:t>
      </w:r>
      <w:r>
        <w:t>.</w:t>
      </w:r>
    </w:p>
    <w:p w14:paraId="2B72977C" w14:textId="77777777" w:rsidR="00976500" w:rsidRDefault="00976500" w:rsidP="00976500"/>
    <w:p w14:paraId="662A2851" w14:textId="77777777" w:rsidR="00847AF8" w:rsidRDefault="007A1CEB" w:rsidP="007A1CEB">
      <w:pPr>
        <w:pStyle w:val="Heading3"/>
      </w:pPr>
      <w:r>
        <w:lastRenderedPageBreak/>
        <w:t>TPM_TSS_NUVOTON</w:t>
      </w:r>
      <w:bookmarkEnd w:id="106"/>
    </w:p>
    <w:p w14:paraId="7A599512" w14:textId="77777777" w:rsidR="007A1CEB" w:rsidRDefault="007A1CEB" w:rsidP="007A1CEB"/>
    <w:p w14:paraId="59B8D816" w14:textId="77777777" w:rsidR="007A1CEB" w:rsidRDefault="007A1CEB" w:rsidP="007A1CEB">
      <w:r>
        <w:t xml:space="preserve">Defining this macro </w:t>
      </w:r>
      <w:r w:rsidR="003F381D">
        <w:t xml:space="preserve">adds TSS support for the Nuvoton proprietary TPM configuration commands.  </w:t>
      </w:r>
    </w:p>
    <w:p w14:paraId="2346AA45" w14:textId="77777777" w:rsidR="00976500" w:rsidRDefault="00976500" w:rsidP="007A1CEB"/>
    <w:p w14:paraId="67E7BA6B" w14:textId="77777777" w:rsidR="00214426" w:rsidRDefault="00214426" w:rsidP="00214426">
      <w:pPr>
        <w:pStyle w:val="Heading2"/>
      </w:pPr>
      <w:bookmarkStart w:id="107" w:name="_Toc35934290"/>
      <w:r>
        <w:t>Directories</w:t>
      </w:r>
      <w:bookmarkEnd w:id="107"/>
    </w:p>
    <w:p w14:paraId="3FE783D9" w14:textId="77777777" w:rsidR="00214426" w:rsidRDefault="00214426" w:rsidP="00214426"/>
    <w:p w14:paraId="2FB9E1AB" w14:textId="77777777" w:rsidR="00214426" w:rsidRDefault="00214426" w:rsidP="00214426">
      <w:r>
        <w:t>The TSS ships with these directories:</w:t>
      </w:r>
    </w:p>
    <w:p w14:paraId="09131BB1" w14:textId="77777777" w:rsidR="00214426" w:rsidRDefault="00214426" w:rsidP="00214426"/>
    <w:p w14:paraId="3D19FC1D" w14:textId="77777777" w:rsidR="00A60AB8" w:rsidRDefault="00214426" w:rsidP="00A60AB8">
      <w:pPr>
        <w:ind w:left="2160" w:hanging="2160"/>
      </w:pPr>
      <w:r>
        <w:t>…/utils</w:t>
      </w:r>
      <w:r>
        <w:tab/>
        <w:t xml:space="preserve">TSS </w:t>
      </w:r>
      <w:r w:rsidR="00A60AB8">
        <w:t xml:space="preserve">for both TPM 1.2 and TPM 2.0.  </w:t>
      </w:r>
    </w:p>
    <w:p w14:paraId="28E9C1D3" w14:textId="77777777" w:rsidR="00214426" w:rsidRDefault="00A60AB8" w:rsidP="00A60AB8">
      <w:pPr>
        <w:ind w:left="2160"/>
      </w:pPr>
      <w:r>
        <w:t xml:space="preserve">TPM 2.0 </w:t>
      </w:r>
      <w:r w:rsidR="00214426">
        <w:t>utility / demo applications</w:t>
      </w:r>
    </w:p>
    <w:p w14:paraId="2ABD7499" w14:textId="77777777" w:rsidR="00214426" w:rsidRDefault="00214426" w:rsidP="00214426">
      <w:r>
        <w:t>…/utils/regtests</w:t>
      </w:r>
      <w:r>
        <w:tab/>
        <w:t xml:space="preserve">TSS </w:t>
      </w:r>
      <w:r w:rsidR="00A60AB8">
        <w:t xml:space="preserve">for TPM 2.0 </w:t>
      </w:r>
      <w:r>
        <w:t>regression tests</w:t>
      </w:r>
    </w:p>
    <w:p w14:paraId="412EED38" w14:textId="77777777" w:rsidR="00214426" w:rsidRDefault="00214426" w:rsidP="00214426">
      <w:r>
        <w:t>…/utils/policies</w:t>
      </w:r>
      <w:r>
        <w:tab/>
        <w:t xml:space="preserve">TSS </w:t>
      </w:r>
      <w:r w:rsidR="00A60AB8">
        <w:t xml:space="preserve">for TPM 2.0 </w:t>
      </w:r>
      <w:r>
        <w:t>regression test policies and miscellaneous files</w:t>
      </w:r>
    </w:p>
    <w:p w14:paraId="404F5CCD" w14:textId="77777777" w:rsidR="006065B0" w:rsidRDefault="006065B0" w:rsidP="00214426">
      <w:r>
        <w:t>…/utils/certificates</w:t>
      </w:r>
      <w:r>
        <w:tab/>
        <w:t xml:space="preserve">TPM </w:t>
      </w:r>
      <w:r w:rsidR="00A60AB8">
        <w:t xml:space="preserve">for TPM 2.0 and TPM 1.2 </w:t>
      </w:r>
      <w:r>
        <w:t>vendor EK root certificates</w:t>
      </w:r>
    </w:p>
    <w:p w14:paraId="3FA80E0C" w14:textId="77777777" w:rsidR="00A60AB8" w:rsidRDefault="00E15943" w:rsidP="00214426">
      <w:r>
        <w:t>…/utils12</w:t>
      </w:r>
      <w:r>
        <w:tab/>
      </w:r>
      <w:r>
        <w:tab/>
      </w:r>
      <w:r w:rsidR="00A60AB8">
        <w:t xml:space="preserve">TPM 1.2 </w:t>
      </w:r>
      <w:r>
        <w:t>utility / demo applications</w:t>
      </w:r>
    </w:p>
    <w:p w14:paraId="2D2FB994" w14:textId="77777777" w:rsidR="00E15943" w:rsidRDefault="00A60AB8" w:rsidP="00A60AB8">
      <w:pPr>
        <w:ind w:left="1440" w:firstLine="720"/>
      </w:pPr>
      <w:r>
        <w:t xml:space="preserve">TSS for TPM 1.2 </w:t>
      </w:r>
      <w:r w:rsidR="00E15943">
        <w:t>regression test</w:t>
      </w:r>
    </w:p>
    <w:p w14:paraId="1AEF26BA" w14:textId="77777777" w:rsidR="00D94F5A" w:rsidRDefault="00D94F5A" w:rsidP="00214426">
      <w:r>
        <w:t>…/demo</w:t>
      </w:r>
      <w:r>
        <w:tab/>
      </w:r>
      <w:r>
        <w:tab/>
        <w:t xml:space="preserve">TSS </w:t>
      </w:r>
      <w:r w:rsidR="00A60AB8">
        <w:t xml:space="preserve">for TPM 2.0 </w:t>
      </w:r>
      <w:r>
        <w:t>demo web pages</w:t>
      </w:r>
    </w:p>
    <w:p w14:paraId="63AD7DBE" w14:textId="77777777" w:rsidR="00214426" w:rsidRDefault="00214426" w:rsidP="00214426">
      <w:r>
        <w:t>…/tpmutils</w:t>
      </w:r>
      <w:r>
        <w:tab/>
      </w:r>
      <w:r>
        <w:tab/>
        <w:t xml:space="preserve">TSS </w:t>
      </w:r>
      <w:r w:rsidR="00A60AB8">
        <w:t xml:space="preserve">for TPM 2.0 </w:t>
      </w:r>
      <w:r>
        <w:t>Visual Studio files</w:t>
      </w:r>
    </w:p>
    <w:p w14:paraId="11BDC981" w14:textId="77777777" w:rsidR="00214426" w:rsidRDefault="00214426" w:rsidP="00214426"/>
    <w:p w14:paraId="38E8076C" w14:textId="77777777" w:rsidR="00214426" w:rsidRDefault="00214426" w:rsidP="00214426">
      <w:r>
        <w:t>To extract the tarball</w:t>
      </w:r>
    </w:p>
    <w:p w14:paraId="38717E7F" w14:textId="77777777" w:rsidR="00D94F5A" w:rsidRDefault="00D94F5A" w:rsidP="00214426"/>
    <w:p w14:paraId="750E93D1" w14:textId="77777777" w:rsidR="00214426" w:rsidRDefault="00214426" w:rsidP="00214426">
      <w:r>
        <w:t>&gt; cd …</w:t>
      </w:r>
    </w:p>
    <w:p w14:paraId="4B49B648" w14:textId="77777777" w:rsidR="00214426" w:rsidRDefault="00214426" w:rsidP="00214426">
      <w:r>
        <w:t>&gt; tar xvf ibmtssnnn.tar .</w:t>
      </w:r>
    </w:p>
    <w:p w14:paraId="65E2BDA6" w14:textId="77777777" w:rsidR="00214426" w:rsidRPr="00C0228E" w:rsidRDefault="00214426" w:rsidP="00214426"/>
    <w:p w14:paraId="46926CCF" w14:textId="77777777" w:rsidR="00EF5B37" w:rsidRPr="00920018" w:rsidRDefault="0067478B" w:rsidP="005932D8">
      <w:pPr>
        <w:pStyle w:val="Heading2"/>
      </w:pPr>
      <w:bookmarkStart w:id="108" w:name="_Toc35934291"/>
      <w:r>
        <w:t>Linux</w:t>
      </w:r>
      <w:bookmarkEnd w:id="86"/>
      <w:bookmarkEnd w:id="108"/>
    </w:p>
    <w:p w14:paraId="7A65236D" w14:textId="77777777" w:rsidR="00EF5B37" w:rsidRPr="00991CA8" w:rsidRDefault="00EF5B37" w:rsidP="005932D8"/>
    <w:p w14:paraId="150D11D3" w14:textId="1F0663DC" w:rsidR="004910CC" w:rsidRDefault="004910CC" w:rsidP="00517428">
      <w:r>
        <w:t xml:space="preserve">These are the mainstream TPM 2.0 instructions.  </w:t>
      </w:r>
    </w:p>
    <w:p w14:paraId="31717DA1" w14:textId="77777777" w:rsidR="004910CC" w:rsidRDefault="004910CC" w:rsidP="00517428"/>
    <w:p w14:paraId="69ED693F" w14:textId="6C5700F4" w:rsidR="00517428" w:rsidRDefault="00517428" w:rsidP="00517428">
      <w:r>
        <w:t xml:space="preserve">Install OpenSSL </w:t>
      </w:r>
      <w:r w:rsidR="009A646E">
        <w:t>3.x., including the development package.</w:t>
      </w:r>
    </w:p>
    <w:p w14:paraId="53EB74F8" w14:textId="77777777" w:rsidR="00D61468" w:rsidRDefault="00D61468" w:rsidP="00517428"/>
    <w:p w14:paraId="1E3BA86E" w14:textId="77777777" w:rsidR="0067478B" w:rsidRPr="0067478B" w:rsidRDefault="0067478B" w:rsidP="0067478B">
      <w:r w:rsidRPr="0067478B">
        <w:t xml:space="preserve">&gt; cd </w:t>
      </w:r>
      <w:r w:rsidR="00B17D4C">
        <w:t>…/</w:t>
      </w:r>
      <w:r w:rsidRPr="0067478B">
        <w:t>utils</w:t>
      </w:r>
    </w:p>
    <w:p w14:paraId="71B93F60" w14:textId="215691CE" w:rsidR="0067478B" w:rsidRDefault="0067478B" w:rsidP="0067478B">
      <w:r w:rsidRPr="0067478B">
        <w:t>&gt; make</w:t>
      </w:r>
      <w:r w:rsidR="00F0305C">
        <w:t xml:space="preserve"> -f makefiletpm</w:t>
      </w:r>
      <w:r w:rsidR="009A646E">
        <w:t>20</w:t>
      </w:r>
    </w:p>
    <w:p w14:paraId="6AC147A6" w14:textId="77777777" w:rsidR="00FE32B8" w:rsidRDefault="00FE32B8" w:rsidP="0067478B"/>
    <w:p w14:paraId="46DC8A34" w14:textId="11245D36" w:rsidR="009A646E" w:rsidRDefault="00491F7D" w:rsidP="0067478B">
      <w:r>
        <w:tab/>
        <w:t>Note:  Linux builds must have TPM_POSIX defined.</w:t>
      </w:r>
    </w:p>
    <w:p w14:paraId="7647395A" w14:textId="77777777" w:rsidR="009A646E" w:rsidRDefault="009A646E" w:rsidP="0067478B"/>
    <w:p w14:paraId="11040649" w14:textId="1985E72F" w:rsidR="00491F7D" w:rsidRDefault="009A646E" w:rsidP="0067478B">
      <w:r>
        <w:t xml:space="preserve">After building, run the regression test against a running simulator.   See </w:t>
      </w:r>
      <w:r>
        <w:fldChar w:fldCharType="begin"/>
      </w:r>
      <w:r>
        <w:instrText xml:space="preserve"> REF _Ref154678203 \w \h </w:instrText>
      </w:r>
      <w:r>
        <w:fldChar w:fldCharType="separate"/>
      </w:r>
      <w:r>
        <w:t>7.5</w:t>
      </w:r>
      <w:r>
        <w:fldChar w:fldCharType="end"/>
      </w:r>
      <w:r>
        <w:t xml:space="preserve"> </w:t>
      </w:r>
      <w:r>
        <w:fldChar w:fldCharType="begin"/>
      </w:r>
      <w:r>
        <w:instrText xml:space="preserve"> REF _Ref154678203 \h </w:instrText>
      </w:r>
      <w:r>
        <w:fldChar w:fldCharType="separate"/>
      </w:r>
      <w:r>
        <w:t>Regression Test</w:t>
      </w:r>
      <w:r>
        <w:fldChar w:fldCharType="end"/>
      </w:r>
      <w:r>
        <w:t>.</w:t>
      </w:r>
    </w:p>
    <w:p w14:paraId="0DEEC050" w14:textId="77777777" w:rsidR="008136F9" w:rsidRDefault="008136F9" w:rsidP="0067478B"/>
    <w:p w14:paraId="1B546753" w14:textId="77777777" w:rsidR="008136F9" w:rsidRDefault="008136F9" w:rsidP="0067478B">
      <w:r>
        <w:t>The TPM device driver normally does not permit non-root access.  Either</w:t>
      </w:r>
    </w:p>
    <w:p w14:paraId="100CAB37" w14:textId="77777777" w:rsidR="008136F9" w:rsidRDefault="008136F9" w:rsidP="0067478B"/>
    <w:p w14:paraId="511126D2" w14:textId="77777777" w:rsidR="008136F9" w:rsidRDefault="008136F9" w:rsidP="0067478B">
      <w:r>
        <w:t>&gt; chmod 777 /dev/tpm0</w:t>
      </w:r>
    </w:p>
    <w:p w14:paraId="1A0B3393" w14:textId="77777777" w:rsidR="008136F9" w:rsidRDefault="008136F9" w:rsidP="0067478B"/>
    <w:p w14:paraId="3AC65223" w14:textId="77777777" w:rsidR="008136F9" w:rsidRDefault="008136F9" w:rsidP="0067478B">
      <w:r>
        <w:t>or run as root or sudo.</w:t>
      </w:r>
    </w:p>
    <w:p w14:paraId="6549EA58" w14:textId="77777777" w:rsidR="00A04FFC" w:rsidRPr="0067478B" w:rsidRDefault="00A04FFC" w:rsidP="005932D8"/>
    <w:p w14:paraId="5FB025CE" w14:textId="77777777" w:rsidR="0067478B" w:rsidRDefault="0067478B" w:rsidP="0067478B">
      <w:pPr>
        <w:pStyle w:val="Heading2"/>
      </w:pPr>
      <w:bookmarkStart w:id="109" w:name="_Toc35934292"/>
      <w:r>
        <w:lastRenderedPageBreak/>
        <w:t>Windows</w:t>
      </w:r>
      <w:bookmarkEnd w:id="109"/>
    </w:p>
    <w:p w14:paraId="03A74900" w14:textId="77777777" w:rsidR="00E24F85" w:rsidRDefault="00E24F85" w:rsidP="00942D6C"/>
    <w:p w14:paraId="43A82D76" w14:textId="77777777" w:rsidR="00942D6C" w:rsidRPr="00942D6C" w:rsidRDefault="00E24F85" w:rsidP="00942D6C">
      <w:r>
        <w:t>Read all of this.  It’s tricky.</w:t>
      </w:r>
    </w:p>
    <w:p w14:paraId="25E4E501" w14:textId="77777777" w:rsidR="00E24F85" w:rsidRDefault="00E24F85" w:rsidP="00942D6C"/>
    <w:p w14:paraId="593228BC" w14:textId="6A6EBFF4" w:rsidR="008A5238" w:rsidRDefault="008A5238" w:rsidP="008A5238">
      <w:r>
        <w:t>Install OpenSSL 3.</w:t>
      </w:r>
      <w:r w:rsidR="0015497F">
        <w:t>x</w:t>
      </w:r>
      <w:r>
        <w:t xml:space="preserve"> 64-bit. Install Win64 OpenSSL, not the "Light" versions, which I believe do not contain the development files. The usual place to get OpenSSL binaries for Windows is: </w:t>
      </w:r>
    </w:p>
    <w:p w14:paraId="7451982C" w14:textId="77777777" w:rsidR="008A5238" w:rsidRDefault="008A5238" w:rsidP="008A5238"/>
    <w:p w14:paraId="7947D50E" w14:textId="77777777" w:rsidR="008A5238" w:rsidRDefault="00000000" w:rsidP="008A5238">
      <w:hyperlink r:id="rId14" w:history="1">
        <w:r w:rsidR="008A5238" w:rsidRPr="00F14990">
          <w:rPr>
            <w:rStyle w:val="Hyperlink"/>
            <w:noProof w:val="0"/>
          </w:rPr>
          <w:t>http://slproweb.com/products/Win32OpenSSL.html</w:t>
        </w:r>
      </w:hyperlink>
    </w:p>
    <w:p w14:paraId="53C56AB4" w14:textId="77777777" w:rsidR="008A5238" w:rsidRDefault="008A5238" w:rsidP="008A5238"/>
    <w:p w14:paraId="579B5587" w14:textId="77777777" w:rsidR="008A5238" w:rsidRDefault="008A5238" w:rsidP="008A5238">
      <w:r>
        <w:t xml:space="preserve">Recent Shining Light installs point to </w:t>
      </w:r>
    </w:p>
    <w:p w14:paraId="070200A2" w14:textId="77777777" w:rsidR="00E24F85" w:rsidRDefault="00E24F85" w:rsidP="00E24F85">
      <w:pPr>
        <w:ind w:firstLine="720"/>
      </w:pPr>
    </w:p>
    <w:p w14:paraId="72DEEC8A" w14:textId="17D97923" w:rsidR="00E24F85" w:rsidRDefault="00E24F85" w:rsidP="00E24F85">
      <w:pPr>
        <w:ind w:firstLine="720"/>
      </w:pPr>
      <w:r w:rsidRPr="0009383D">
        <w:t>C:\OpenSSL-Win3</w:t>
      </w:r>
      <w:r w:rsidR="008A5238">
        <w:t>64</w:t>
      </w:r>
      <w:r>
        <w:t xml:space="preserve"> </w:t>
      </w:r>
    </w:p>
    <w:p w14:paraId="6D2551FB" w14:textId="77777777" w:rsidR="00E24F85" w:rsidRDefault="00E24F85" w:rsidP="00E24F85">
      <w:pPr>
        <w:ind w:firstLine="720"/>
      </w:pPr>
    </w:p>
    <w:p w14:paraId="4BC70118" w14:textId="77777777" w:rsidR="00E24F85" w:rsidRDefault="00E24F85" w:rsidP="00E24F85">
      <w:r>
        <w:t xml:space="preserve">Change this to </w:t>
      </w:r>
    </w:p>
    <w:p w14:paraId="2C81D9C0" w14:textId="77777777" w:rsidR="00E24F85" w:rsidRDefault="00E24F85" w:rsidP="00E24F85"/>
    <w:p w14:paraId="0C8B6109" w14:textId="77777777" w:rsidR="00E24F85" w:rsidRDefault="00E24F85" w:rsidP="00E24F85">
      <w:r>
        <w:tab/>
        <w:t>C:\Program Files\OpenSSL</w:t>
      </w:r>
    </w:p>
    <w:p w14:paraId="5A165848" w14:textId="77777777" w:rsidR="00E24F85" w:rsidRDefault="00E24F85" w:rsidP="00E24F85"/>
    <w:p w14:paraId="26459CF9" w14:textId="77777777" w:rsidR="00E24F85" w:rsidRDefault="00E24F85" w:rsidP="00E24F85">
      <w:r>
        <w:t>If you chose not to install OpenSSL in this location, you must fix the build paths.  In other words, use the recommended location.</w:t>
      </w:r>
    </w:p>
    <w:p w14:paraId="57A3B5A0" w14:textId="77777777" w:rsidR="00E24F85" w:rsidRDefault="00E24F85" w:rsidP="00E24F85"/>
    <w:p w14:paraId="14CFB33F" w14:textId="77777777" w:rsidR="002F6E36" w:rsidRDefault="002F6E36" w:rsidP="00942D6C">
      <w:r>
        <w:t>This directory should be added to the Path environment variable if it's not already there:</w:t>
      </w:r>
    </w:p>
    <w:p w14:paraId="7F1C2A3C" w14:textId="77777777" w:rsidR="002F6E36" w:rsidRDefault="002F6E36" w:rsidP="00942D6C"/>
    <w:p w14:paraId="768D4265" w14:textId="77777777" w:rsidR="002F6E36" w:rsidRDefault="002F6E36" w:rsidP="002F6E36">
      <w:pPr>
        <w:ind w:firstLine="360"/>
      </w:pPr>
      <w:r w:rsidRPr="002F6E36">
        <w:t>c:\Program Files\OpenSSL\bin</w:t>
      </w:r>
    </w:p>
    <w:p w14:paraId="24390D9C" w14:textId="77777777" w:rsidR="00E24F85" w:rsidRDefault="00E24F85" w:rsidP="00942D6C"/>
    <w:p w14:paraId="3BCBE952" w14:textId="77777777" w:rsidR="00604E64" w:rsidRDefault="00604E64" w:rsidP="00E24F85">
      <w:r>
        <w:t>Note:  Windows builds must have TPM_WINDOWS defined.</w:t>
      </w:r>
    </w:p>
    <w:p w14:paraId="18C2CBDA" w14:textId="77777777" w:rsidR="00CF59DB" w:rsidRDefault="00CF59DB" w:rsidP="00AC337A"/>
    <w:p w14:paraId="07BFB803" w14:textId="353533B6" w:rsidR="00942D6C" w:rsidRDefault="00E82565" w:rsidP="00942D6C">
      <w:r>
        <w:t xml:space="preserve">After building, run the regression test against a running simulator.   </w:t>
      </w:r>
      <w:r w:rsidR="009A646E">
        <w:t xml:space="preserve">See </w:t>
      </w:r>
      <w:r w:rsidR="009A646E">
        <w:fldChar w:fldCharType="begin"/>
      </w:r>
      <w:r w:rsidR="009A646E">
        <w:instrText xml:space="preserve"> REF _Ref154678203 \w \h </w:instrText>
      </w:r>
      <w:r w:rsidR="009A646E">
        <w:fldChar w:fldCharType="separate"/>
      </w:r>
      <w:r w:rsidR="009A646E">
        <w:t>7.5</w:t>
      </w:r>
      <w:r w:rsidR="009A646E">
        <w:fldChar w:fldCharType="end"/>
      </w:r>
      <w:r w:rsidR="009A646E">
        <w:t xml:space="preserve"> </w:t>
      </w:r>
      <w:r w:rsidR="009A646E">
        <w:fldChar w:fldCharType="begin"/>
      </w:r>
      <w:r w:rsidR="009A646E">
        <w:instrText xml:space="preserve"> REF _Ref154678203 \h </w:instrText>
      </w:r>
      <w:r w:rsidR="009A646E">
        <w:fldChar w:fldCharType="separate"/>
      </w:r>
      <w:r w:rsidR="009A646E">
        <w:t>Regression Test</w:t>
      </w:r>
      <w:r w:rsidR="009A646E">
        <w:fldChar w:fldCharType="end"/>
      </w:r>
      <w:r w:rsidR="009A646E">
        <w:t>.</w:t>
      </w:r>
    </w:p>
    <w:p w14:paraId="61030BC0" w14:textId="77777777" w:rsidR="006E24D8" w:rsidRDefault="006E24D8" w:rsidP="006E24D8">
      <w:pPr>
        <w:pStyle w:val="Heading3"/>
      </w:pPr>
      <w:bookmarkStart w:id="110" w:name="_Toc35934293"/>
      <w:r>
        <w:t>Windows gcc</w:t>
      </w:r>
      <w:bookmarkEnd w:id="110"/>
    </w:p>
    <w:p w14:paraId="4CE6BB96" w14:textId="77777777" w:rsidR="006E24D8" w:rsidRDefault="006E24D8" w:rsidP="006E24D8"/>
    <w:p w14:paraId="4AB7467A" w14:textId="7222D3A7" w:rsidR="006E24D8" w:rsidRDefault="006E24D8" w:rsidP="006E24D8">
      <w:r>
        <w:t>A mingw (Minimalist GNU for Windows) makefile.mak is included.</w:t>
      </w:r>
    </w:p>
    <w:p w14:paraId="7417A01E" w14:textId="77777777" w:rsidR="00ED7A47" w:rsidRDefault="00ED7A47" w:rsidP="006E24D8"/>
    <w:p w14:paraId="49668B05" w14:textId="77777777" w:rsidR="00ED7A47" w:rsidRDefault="00ED7A47" w:rsidP="006E24D8">
      <w:r>
        <w:t>Issues:</w:t>
      </w:r>
    </w:p>
    <w:p w14:paraId="7DF01CD9" w14:textId="77777777" w:rsidR="00ED7A47" w:rsidRDefault="00ED7A47" w:rsidP="006E24D8"/>
    <w:p w14:paraId="464B1ACF" w14:textId="7A241023" w:rsidR="00ED7A47" w:rsidRDefault="00ED7A47" w:rsidP="0051273C">
      <w:pPr>
        <w:numPr>
          <w:ilvl w:val="0"/>
          <w:numId w:val="26"/>
        </w:numPr>
      </w:pPr>
      <w:r>
        <w:t>mingw does not seem compatible with the Windows 10</w:t>
      </w:r>
      <w:r w:rsidR="00594D4F">
        <w:t>/11</w:t>
      </w:r>
      <w:r>
        <w:t xml:space="preserve"> TBSI.  </w:t>
      </w:r>
      <w:r w:rsidR="00E24F85">
        <w:t>Thus,</w:t>
      </w:r>
      <w:r>
        <w:t xml:space="preserve"> the build does not have hardware TPM support.</w:t>
      </w:r>
    </w:p>
    <w:p w14:paraId="4A50420D" w14:textId="77777777" w:rsidR="00ED7A47" w:rsidRDefault="00ED7A47" w:rsidP="00ED7A47">
      <w:pPr>
        <w:ind w:left="720"/>
      </w:pPr>
    </w:p>
    <w:p w14:paraId="0402D82C" w14:textId="77777777" w:rsidR="00ED7A47" w:rsidRDefault="00ED7A47" w:rsidP="00ED7A47">
      <w:r>
        <w:t>For these reasons, the Visual Studio project is recommended.</w:t>
      </w:r>
    </w:p>
    <w:p w14:paraId="7C2BD597" w14:textId="77777777" w:rsidR="00ED7A47" w:rsidRDefault="00ED7A47" w:rsidP="00ED7A47"/>
    <w:p w14:paraId="05193C11" w14:textId="237A9751" w:rsidR="00ED7A47" w:rsidRDefault="00ED7A47" w:rsidP="006E24D8">
      <w:r w:rsidRPr="008960A6">
        <w:t>Contributions to fix th</w:t>
      </w:r>
      <w:r w:rsidR="008A5238">
        <w:t>is</w:t>
      </w:r>
      <w:r w:rsidRPr="008960A6">
        <w:t xml:space="preserve"> </w:t>
      </w:r>
      <w:r w:rsidR="008A5238">
        <w:t>is</w:t>
      </w:r>
      <w:r w:rsidRPr="008960A6">
        <w:t xml:space="preserve"> welcome.</w:t>
      </w:r>
    </w:p>
    <w:p w14:paraId="34220DFA" w14:textId="77777777" w:rsidR="006E24D8" w:rsidRDefault="006E24D8" w:rsidP="006E24D8"/>
    <w:p w14:paraId="197EF355" w14:textId="77777777" w:rsidR="006E24D8" w:rsidRDefault="006E24D8" w:rsidP="006E24D8">
      <w:r>
        <w:t>&gt; cd …/utils</w:t>
      </w:r>
    </w:p>
    <w:p w14:paraId="3649D09B" w14:textId="77777777" w:rsidR="006E24D8" w:rsidRDefault="006E24D8" w:rsidP="006E24D8">
      <w:r>
        <w:t>&gt; make -f makefile.mak</w:t>
      </w:r>
    </w:p>
    <w:p w14:paraId="48D4A426" w14:textId="77777777" w:rsidR="006E24D8" w:rsidRDefault="006E24D8" w:rsidP="006E24D8"/>
    <w:p w14:paraId="20AA177B" w14:textId="77777777" w:rsidR="006E24D8" w:rsidRDefault="006E24D8" w:rsidP="006E24D8">
      <w:pPr>
        <w:pStyle w:val="Heading3"/>
      </w:pPr>
      <w:bookmarkStart w:id="111" w:name="_Toc26799912"/>
      <w:bookmarkStart w:id="112" w:name="_Toc35934294"/>
      <w:bookmarkStart w:id="113" w:name="_Toc26799913"/>
      <w:bookmarkStart w:id="114" w:name="_Toc35934295"/>
      <w:bookmarkStart w:id="115" w:name="_Toc26799914"/>
      <w:bookmarkStart w:id="116" w:name="_Toc35934296"/>
      <w:bookmarkStart w:id="117" w:name="_Toc26799915"/>
      <w:bookmarkStart w:id="118" w:name="_Toc35934297"/>
      <w:bookmarkStart w:id="119" w:name="_Toc26799916"/>
      <w:bookmarkStart w:id="120" w:name="_Toc35934298"/>
      <w:bookmarkStart w:id="121" w:name="_Toc26799917"/>
      <w:bookmarkStart w:id="122" w:name="_Toc35934299"/>
      <w:bookmarkStart w:id="123" w:name="_Toc35934300"/>
      <w:bookmarkEnd w:id="111"/>
      <w:bookmarkEnd w:id="112"/>
      <w:bookmarkEnd w:id="113"/>
      <w:bookmarkEnd w:id="114"/>
      <w:bookmarkEnd w:id="115"/>
      <w:bookmarkEnd w:id="116"/>
      <w:bookmarkEnd w:id="117"/>
      <w:bookmarkEnd w:id="118"/>
      <w:bookmarkEnd w:id="119"/>
      <w:bookmarkEnd w:id="120"/>
      <w:bookmarkEnd w:id="121"/>
      <w:bookmarkEnd w:id="122"/>
      <w:r>
        <w:lastRenderedPageBreak/>
        <w:t>Windows Visual Studio</w:t>
      </w:r>
      <w:bookmarkEnd w:id="123"/>
    </w:p>
    <w:p w14:paraId="38537CB6" w14:textId="77777777" w:rsidR="006E24D8" w:rsidRDefault="006E24D8" w:rsidP="006E24D8"/>
    <w:p w14:paraId="75E42057" w14:textId="36FFA014" w:rsidR="006E24D8" w:rsidRDefault="006E24D8" w:rsidP="006E24D8">
      <w:r>
        <w:t>VS solution and project files are supplied.  The Visual Studio 20</w:t>
      </w:r>
      <w:r w:rsidR="008A5238">
        <w:t>22</w:t>
      </w:r>
      <w:r>
        <w:t xml:space="preserve"> Solution is </w:t>
      </w:r>
      <w:r w:rsidR="00870534">
        <w:t>at</w:t>
      </w:r>
      <w:r>
        <w:t xml:space="preserve">…/tpmutils/tpmutils.sln.  </w:t>
      </w:r>
    </w:p>
    <w:p w14:paraId="6A74F7C4" w14:textId="77777777" w:rsidR="00870534" w:rsidRDefault="00870534" w:rsidP="006E24D8"/>
    <w:p w14:paraId="4BB99BB9" w14:textId="77777777" w:rsidR="00BF24FD" w:rsidRDefault="00BF24FD" w:rsidP="006E24D8"/>
    <w:p w14:paraId="3C4E46F3" w14:textId="77777777" w:rsidR="006E24D8" w:rsidRDefault="006E24D8" w:rsidP="006E24D8">
      <w:r>
        <w:t>The default is to connect to the socket simulator using the Microsoft simulator packet format.  To change the default from a SW TPM to a HW TPM, add the preprocessor definition:</w:t>
      </w:r>
    </w:p>
    <w:p w14:paraId="2204BCD5" w14:textId="77777777" w:rsidR="006E24D8" w:rsidRDefault="006E24D8" w:rsidP="006E24D8">
      <w:pPr>
        <w:ind w:firstLine="720"/>
      </w:pPr>
    </w:p>
    <w:p w14:paraId="2ACD0814" w14:textId="77777777" w:rsidR="006E24D8" w:rsidRDefault="006E24D8" w:rsidP="006E24D8">
      <w:r w:rsidRPr="00F60BD5">
        <w:t>TPM_INTERFACE_TYPE_DEFAULT="dev"</w:t>
      </w:r>
    </w:p>
    <w:p w14:paraId="603345AE" w14:textId="77777777" w:rsidR="00870534" w:rsidRDefault="00870534" w:rsidP="006E24D8"/>
    <w:p w14:paraId="4609BD75" w14:textId="25A5A97F" w:rsidR="00870534" w:rsidRDefault="00870534" w:rsidP="00870534">
      <w:pPr>
        <w:pStyle w:val="Heading3"/>
      </w:pPr>
      <w:r>
        <w:t>Windows Visual Studio Configuration</w:t>
      </w:r>
    </w:p>
    <w:p w14:paraId="16BBB2CC" w14:textId="77777777" w:rsidR="006E24D8" w:rsidRDefault="006E24D8" w:rsidP="006E24D8"/>
    <w:p w14:paraId="1C5B0295" w14:textId="77777777" w:rsidR="00870534" w:rsidRDefault="00870534" w:rsidP="00870534">
      <w:r>
        <w:t>For other versions of Visual Studio, these build options may work.  They have not been tested.</w:t>
      </w:r>
    </w:p>
    <w:p w14:paraId="1B01770D" w14:textId="77777777" w:rsidR="00870534" w:rsidRDefault="00870534" w:rsidP="00870534"/>
    <w:p w14:paraId="2BF7A243" w14:textId="474AABE4" w:rsidR="00870534" w:rsidRDefault="00870534" w:rsidP="00870534">
      <w:r>
        <w:t>The common property sheets for the TSS and command line utilities are:</w:t>
      </w:r>
    </w:p>
    <w:p w14:paraId="7996B5D1" w14:textId="77777777" w:rsidR="00870534" w:rsidRDefault="00870534" w:rsidP="00870534"/>
    <w:p w14:paraId="15EF14C0" w14:textId="0800F1A0" w:rsidR="00870534" w:rsidRDefault="00870534" w:rsidP="00870534">
      <w:pPr>
        <w:ind w:firstLine="720"/>
      </w:pPr>
      <w:r>
        <w:t>Debug: tpmutils/CommonPropoerties64.props</w:t>
      </w:r>
    </w:p>
    <w:p w14:paraId="169EF1DD" w14:textId="6C33D94D" w:rsidR="00870534" w:rsidRDefault="00870534" w:rsidP="00870534">
      <w:pPr>
        <w:ind w:firstLine="720"/>
      </w:pPr>
      <w:r>
        <w:t>Release: tpmutils/CommonProperties64Release.props</w:t>
      </w:r>
    </w:p>
    <w:p w14:paraId="6A7EBCCF" w14:textId="77777777" w:rsidR="00870534" w:rsidRDefault="00870534" w:rsidP="00870534"/>
    <w:p w14:paraId="1B1E3143" w14:textId="77777777" w:rsidR="00870534" w:rsidRPr="00870534" w:rsidRDefault="00870534" w:rsidP="00870534">
      <w:pPr>
        <w:rPr>
          <w:b/>
          <w:bCs/>
        </w:rPr>
      </w:pPr>
      <w:r w:rsidRPr="00870534">
        <w:rPr>
          <w:b/>
          <w:bCs/>
        </w:rPr>
        <w:t>C/C++ Compiler:</w:t>
      </w:r>
    </w:p>
    <w:p w14:paraId="70548591" w14:textId="77777777" w:rsidR="00870534" w:rsidRDefault="00870534" w:rsidP="00870534"/>
    <w:p w14:paraId="75950EA6" w14:textId="77777777" w:rsidR="00870534" w:rsidRDefault="00870534" w:rsidP="00870534">
      <w:r>
        <w:t>Additional Include Directories:</w:t>
      </w:r>
    </w:p>
    <w:p w14:paraId="725FE39F" w14:textId="77777777" w:rsidR="00870534" w:rsidRDefault="00870534" w:rsidP="00870534"/>
    <w:p w14:paraId="63AC4B90" w14:textId="6A987AF7" w:rsidR="00870534" w:rsidRDefault="00870534" w:rsidP="00870534">
      <w:r>
        <w:t>c:/program files/openssl/include;../../utils/</w:t>
      </w:r>
    </w:p>
    <w:p w14:paraId="63DBB671" w14:textId="77777777" w:rsidR="00870534" w:rsidRDefault="00870534" w:rsidP="00870534"/>
    <w:p w14:paraId="7EF2F2CD" w14:textId="77777777" w:rsidR="00870534" w:rsidRDefault="00870534" w:rsidP="00870534">
      <w:r>
        <w:t>Preprocessor Definitions:</w:t>
      </w:r>
    </w:p>
    <w:p w14:paraId="79AAA874" w14:textId="77777777" w:rsidR="00062781" w:rsidRDefault="00062781" w:rsidP="00870534"/>
    <w:p w14:paraId="0CD9EE95" w14:textId="04405BA1" w:rsidR="00870534" w:rsidRDefault="00062781" w:rsidP="00870534">
      <w:r w:rsidRPr="00062781">
        <w:t>TPM_WINDOWS</w:t>
      </w:r>
      <w:r>
        <w:t>;TPM_TPM20;_CRT_SECURE_NO_WARNINGS;_WINSOCK_</w:t>
      </w:r>
      <w:r w:rsidRPr="00062781">
        <w:t>DEPRECATED_NO_WARNINGS;TPM_ENCRYPT_SESSIONS_DEFAULT="0";TPM_WINDOWS_TBSI</w:t>
      </w:r>
      <w:r>
        <w:t>;</w:t>
      </w:r>
      <w:r w:rsidRPr="00062781">
        <w:t>_WIN8</w:t>
      </w:r>
      <w:r>
        <w:t>;</w:t>
      </w:r>
      <w:r w:rsidRPr="00062781">
        <w:t xml:space="preserve"> TPM_WINDOWS_TBSI</w:t>
      </w:r>
      <w:r>
        <w:t>_WIN8</w:t>
      </w:r>
    </w:p>
    <w:p w14:paraId="1FA28E2B" w14:textId="77777777" w:rsidR="00870534" w:rsidRDefault="00870534" w:rsidP="00870534"/>
    <w:p w14:paraId="3A34B866" w14:textId="77777777" w:rsidR="00870534" w:rsidRPr="00062781" w:rsidRDefault="00870534" w:rsidP="00870534">
      <w:pPr>
        <w:rPr>
          <w:b/>
          <w:bCs/>
        </w:rPr>
      </w:pPr>
      <w:r w:rsidRPr="00062781">
        <w:rPr>
          <w:b/>
          <w:bCs/>
        </w:rPr>
        <w:t>Linker:</w:t>
      </w:r>
    </w:p>
    <w:p w14:paraId="1393046A" w14:textId="77777777" w:rsidR="00870534" w:rsidRDefault="00870534" w:rsidP="00870534"/>
    <w:p w14:paraId="0A1D0471" w14:textId="77777777" w:rsidR="00870534" w:rsidRDefault="00870534" w:rsidP="00870534">
      <w:r>
        <w:t>The Shining Light directory structure changes periodically.</w:t>
      </w:r>
    </w:p>
    <w:p w14:paraId="164023CB" w14:textId="77777777" w:rsidR="00870534" w:rsidRDefault="00870534" w:rsidP="00870534"/>
    <w:p w14:paraId="35A9D3D3" w14:textId="77777777" w:rsidR="00870534" w:rsidRDefault="00870534" w:rsidP="00870534">
      <w:pPr>
        <w:ind w:firstLine="720"/>
      </w:pPr>
      <w:r>
        <w:t>In 3.1, all the .lib files were in one directory with different</w:t>
      </w:r>
    </w:p>
    <w:p w14:paraId="4F301E84" w14:textId="77777777" w:rsidR="00870534" w:rsidRDefault="00870534" w:rsidP="00870534">
      <w:pPr>
        <w:ind w:firstLine="720"/>
      </w:pPr>
      <w:r>
        <w:t>names.  In 3.2, all the .lib files have the same name but are in</w:t>
      </w:r>
    </w:p>
    <w:p w14:paraId="040F9821" w14:textId="77777777" w:rsidR="00870534" w:rsidRDefault="00870534" w:rsidP="00870534">
      <w:pPr>
        <w:ind w:firstLine="720"/>
      </w:pPr>
      <w:r>
        <w:t>different directories.</w:t>
      </w:r>
    </w:p>
    <w:p w14:paraId="654BEC39" w14:textId="77777777" w:rsidR="00870534" w:rsidRDefault="00870534" w:rsidP="00870534"/>
    <w:p w14:paraId="2CB2366D" w14:textId="77777777" w:rsidR="00870534" w:rsidRDefault="00870534" w:rsidP="00870534">
      <w:r>
        <w:t>The dll remains in the bin directory, so the gcc makefile.mak is</w:t>
      </w:r>
    </w:p>
    <w:p w14:paraId="4BDEC6C5" w14:textId="77777777" w:rsidR="00870534" w:rsidRDefault="00870534" w:rsidP="00870534">
      <w:r>
        <w:t>unchanged.</w:t>
      </w:r>
    </w:p>
    <w:p w14:paraId="3C7C3EDF" w14:textId="77777777" w:rsidR="00870534" w:rsidRDefault="00870534" w:rsidP="00870534"/>
    <w:p w14:paraId="0584B98C" w14:textId="77777777" w:rsidR="00870534" w:rsidRDefault="00870534" w:rsidP="00870534">
      <w:r>
        <w:lastRenderedPageBreak/>
        <w:t>This project supports the 3.2 layout in Visual Studio.  To change</w:t>
      </w:r>
    </w:p>
    <w:p w14:paraId="4DF7374B" w14:textId="19AA4261" w:rsidR="00870534" w:rsidRDefault="00870534" w:rsidP="00870534">
      <w:r>
        <w:t>between them, edit the property sheets.</w:t>
      </w:r>
    </w:p>
    <w:p w14:paraId="4C794A70" w14:textId="77777777" w:rsidR="00870534" w:rsidRDefault="00870534" w:rsidP="00870534"/>
    <w:p w14:paraId="6429796F" w14:textId="77777777" w:rsidR="00870534" w:rsidRDefault="00870534" w:rsidP="00870534">
      <w:r>
        <w:t>OpenSSL 3.1</w:t>
      </w:r>
    </w:p>
    <w:p w14:paraId="262493DB" w14:textId="77777777" w:rsidR="00870534" w:rsidRDefault="00870534" w:rsidP="00870534"/>
    <w:p w14:paraId="64490E0D" w14:textId="77777777" w:rsidR="00870534" w:rsidRDefault="00870534" w:rsidP="00870534">
      <w:pPr>
        <w:ind w:firstLine="720"/>
      </w:pPr>
      <w:r>
        <w:t>Additional dependencies</w:t>
      </w:r>
    </w:p>
    <w:p w14:paraId="61ACEC3A" w14:textId="77777777" w:rsidR="00870534" w:rsidRDefault="00870534" w:rsidP="00870534"/>
    <w:p w14:paraId="41EF4F4D" w14:textId="77777777" w:rsidR="00870534" w:rsidRDefault="00870534" w:rsidP="00870534">
      <w:pPr>
        <w:ind w:firstLine="720"/>
      </w:pPr>
      <w:r>
        <w:t>Debug   libcrypto64mdd.lib</w:t>
      </w:r>
    </w:p>
    <w:p w14:paraId="14C21BD6" w14:textId="77777777" w:rsidR="00870534" w:rsidRDefault="00870534" w:rsidP="00870534">
      <w:pPr>
        <w:ind w:firstLine="720"/>
      </w:pPr>
      <w:r>
        <w:t>Release libcrypto64md.lib</w:t>
      </w:r>
    </w:p>
    <w:p w14:paraId="75B29291" w14:textId="77777777" w:rsidR="00870534" w:rsidRDefault="00870534" w:rsidP="00870534"/>
    <w:p w14:paraId="5EADBCDC" w14:textId="77777777" w:rsidR="00870534" w:rsidRDefault="00870534" w:rsidP="00870534">
      <w:pPr>
        <w:ind w:firstLine="720"/>
      </w:pPr>
      <w:r>
        <w:t>Additional Library Directories</w:t>
      </w:r>
    </w:p>
    <w:p w14:paraId="4A332B3F" w14:textId="77777777" w:rsidR="00870534" w:rsidRDefault="00870534" w:rsidP="00870534"/>
    <w:p w14:paraId="280EFC3C" w14:textId="77777777" w:rsidR="00870534" w:rsidRDefault="00870534" w:rsidP="00870534">
      <w:pPr>
        <w:ind w:firstLine="720"/>
      </w:pPr>
      <w:r>
        <w:t>c:\program files\openssl\lib\vc</w:t>
      </w:r>
    </w:p>
    <w:p w14:paraId="61EF564C" w14:textId="77777777" w:rsidR="00870534" w:rsidRDefault="00870534" w:rsidP="00870534"/>
    <w:p w14:paraId="35CE8CE8" w14:textId="77777777" w:rsidR="00870534" w:rsidRDefault="00870534" w:rsidP="00870534">
      <w:r>
        <w:t>OpenSSL 3.2</w:t>
      </w:r>
    </w:p>
    <w:p w14:paraId="50007E51" w14:textId="77777777" w:rsidR="00870534" w:rsidRDefault="00870534" w:rsidP="00870534"/>
    <w:p w14:paraId="3DFAC1B1" w14:textId="77777777" w:rsidR="00870534" w:rsidRDefault="00870534" w:rsidP="00870534">
      <w:pPr>
        <w:ind w:firstLine="720"/>
      </w:pPr>
      <w:r>
        <w:t>Additional dependencies</w:t>
      </w:r>
    </w:p>
    <w:p w14:paraId="57E57C17" w14:textId="77777777" w:rsidR="00870534" w:rsidRDefault="00870534" w:rsidP="00870534"/>
    <w:p w14:paraId="19D66190" w14:textId="77777777" w:rsidR="00870534" w:rsidRDefault="00870534" w:rsidP="00870534">
      <w:pPr>
        <w:ind w:firstLine="720"/>
      </w:pPr>
      <w:r>
        <w:t>libcrypto.lib</w:t>
      </w:r>
    </w:p>
    <w:p w14:paraId="506997AB" w14:textId="77777777" w:rsidR="00870534" w:rsidRDefault="00870534" w:rsidP="00870534"/>
    <w:p w14:paraId="7DEC6A76" w14:textId="77777777" w:rsidR="00870534" w:rsidRDefault="00870534" w:rsidP="00870534">
      <w:pPr>
        <w:ind w:firstLine="720"/>
      </w:pPr>
      <w:r>
        <w:t>Additional Library Directories</w:t>
      </w:r>
    </w:p>
    <w:p w14:paraId="71BD2DEB" w14:textId="77777777" w:rsidR="00870534" w:rsidRDefault="00870534" w:rsidP="00870534"/>
    <w:p w14:paraId="019796B9" w14:textId="77777777" w:rsidR="00870534" w:rsidRDefault="00870534" w:rsidP="00870534">
      <w:pPr>
        <w:ind w:firstLine="720"/>
      </w:pPr>
      <w:r>
        <w:t>Debug   c:\program files\openssl\lib\vc\x64\MDd</w:t>
      </w:r>
    </w:p>
    <w:p w14:paraId="2F7DDE8C" w14:textId="77777777" w:rsidR="00870534" w:rsidRDefault="00870534" w:rsidP="00870534">
      <w:pPr>
        <w:ind w:firstLine="720"/>
      </w:pPr>
      <w:r>
        <w:t>Release c:\program files\openssl\lib\vc\x64\MD</w:t>
      </w:r>
    </w:p>
    <w:p w14:paraId="0ACF6234" w14:textId="77777777" w:rsidR="00870534" w:rsidRDefault="00870534" w:rsidP="00870534"/>
    <w:p w14:paraId="6824389C" w14:textId="77777777" w:rsidR="00870534" w:rsidRDefault="00870534" w:rsidP="006E24D8"/>
    <w:p w14:paraId="77DDA6D3" w14:textId="77777777" w:rsidR="009A646E" w:rsidRDefault="009A646E" w:rsidP="009A646E">
      <w:pPr>
        <w:pStyle w:val="Heading2"/>
      </w:pPr>
      <w:bookmarkStart w:id="124" w:name="_Toc432519259"/>
      <w:bookmarkStart w:id="125" w:name="_Toc432519260"/>
      <w:bookmarkStart w:id="126" w:name="_Ref154678203"/>
      <w:bookmarkStart w:id="127" w:name="_Toc35934302"/>
      <w:bookmarkEnd w:id="124"/>
      <w:bookmarkEnd w:id="125"/>
      <w:r>
        <w:t>Regression Test</w:t>
      </w:r>
      <w:bookmarkEnd w:id="126"/>
    </w:p>
    <w:p w14:paraId="0D55E97C" w14:textId="77777777" w:rsidR="009A646E" w:rsidRPr="009A646E" w:rsidRDefault="009A646E" w:rsidP="009A646E"/>
    <w:p w14:paraId="33EB0533" w14:textId="589B49C9" w:rsidR="009A646E" w:rsidRDefault="009A646E" w:rsidP="009A646E">
      <w:r>
        <w:t xml:space="preserve">After building for Windows or Linux, run the regression test against a running simulator.  </w:t>
      </w:r>
    </w:p>
    <w:p w14:paraId="46E87781" w14:textId="77777777" w:rsidR="008E6799" w:rsidRDefault="008E6799" w:rsidP="008E6799"/>
    <w:p w14:paraId="5F3D69C7" w14:textId="77777777" w:rsidR="008E6799" w:rsidRDefault="008E6799" w:rsidP="008E6799">
      <w:r>
        <w:rPr>
          <w:b/>
          <w:color w:val="FF0000"/>
        </w:rPr>
        <w:t xml:space="preserve">The </w:t>
      </w:r>
      <w:r w:rsidRPr="008E6415">
        <w:rPr>
          <w:b/>
          <w:color w:val="FF0000"/>
        </w:rPr>
        <w:t xml:space="preserve">regression test </w:t>
      </w:r>
      <w:r>
        <w:rPr>
          <w:b/>
          <w:color w:val="FF0000"/>
        </w:rPr>
        <w:t>does not</w:t>
      </w:r>
      <w:r w:rsidRPr="008E6415">
        <w:rPr>
          <w:b/>
          <w:color w:val="FF0000"/>
        </w:rPr>
        <w:t xml:space="preserve"> run against a hardware TPM</w:t>
      </w:r>
      <w:r>
        <w:t xml:space="preserve">, since the platform firmware will have set the platform authorization.   There are likely to be other errors due to protected or unsupported TPM features.  </w:t>
      </w:r>
    </w:p>
    <w:p w14:paraId="520FCFEF" w14:textId="77777777" w:rsidR="008E6799" w:rsidRDefault="008E6799" w:rsidP="008E6799"/>
    <w:p w14:paraId="43A8D918" w14:textId="77777777" w:rsidR="008E6799" w:rsidRPr="008E6415" w:rsidRDefault="008E6799" w:rsidP="008E6799">
      <w:pPr>
        <w:rPr>
          <w:b/>
          <w:color w:val="FF0000"/>
        </w:rPr>
      </w:pPr>
      <w:r w:rsidRPr="008E6415">
        <w:rPr>
          <w:b/>
          <w:color w:val="FF0000"/>
        </w:rPr>
        <w:t>Use the regression test for TSS verification, not as a TPM test tool.</w:t>
      </w:r>
    </w:p>
    <w:p w14:paraId="07EB271B" w14:textId="77777777" w:rsidR="008E6799" w:rsidRDefault="008E6799" w:rsidP="009A646E"/>
    <w:p w14:paraId="7E89AE88" w14:textId="1B052277" w:rsidR="009A646E" w:rsidRDefault="009A646E" w:rsidP="009A646E">
      <w:r w:rsidRPr="009A646E">
        <w:rPr>
          <w:b/>
          <w:bCs/>
          <w:u w:val="single"/>
        </w:rPr>
        <w:t>Windows</w:t>
      </w:r>
      <w:r>
        <w:t>, takes about 15 minutes:</w:t>
      </w:r>
    </w:p>
    <w:p w14:paraId="3B48D2AE" w14:textId="77777777" w:rsidR="009A646E" w:rsidRDefault="009A646E" w:rsidP="009A646E"/>
    <w:p w14:paraId="5EC855EE" w14:textId="77777777" w:rsidR="009A646E" w:rsidRDefault="009A646E" w:rsidP="009A646E">
      <w:pPr>
        <w:ind w:left="720"/>
      </w:pPr>
      <w:r>
        <w:t>The Windows script assumes that typical command line tools such as touch and diff are installed.  A typical download location is</w:t>
      </w:r>
    </w:p>
    <w:p w14:paraId="469574CF" w14:textId="77777777" w:rsidR="009A646E" w:rsidRDefault="009A646E" w:rsidP="009A646E"/>
    <w:p w14:paraId="6EAF11DF" w14:textId="77777777" w:rsidR="009A646E" w:rsidRDefault="00000000" w:rsidP="009A646E">
      <w:pPr>
        <w:ind w:firstLine="720"/>
      </w:pPr>
      <w:hyperlink r:id="rId15" w:history="1">
        <w:r w:rsidR="009A646E" w:rsidRPr="00CD430D">
          <w:rPr>
            <w:rStyle w:val="Hyperlink"/>
            <w:noProof w:val="0"/>
          </w:rPr>
          <w:t>http://gnuwin32.sourceforge.net/packages.html</w:t>
        </w:r>
      </w:hyperlink>
    </w:p>
    <w:p w14:paraId="4D4D8EB3" w14:textId="77777777" w:rsidR="009A646E" w:rsidRDefault="009A646E" w:rsidP="009A646E"/>
    <w:p w14:paraId="33683814" w14:textId="77777777" w:rsidR="009A646E" w:rsidRDefault="009A646E" w:rsidP="009A646E">
      <w:pPr>
        <w:ind w:firstLine="720"/>
      </w:pPr>
      <w:r>
        <w:t>See CoreUtils and DiffUtils.</w:t>
      </w:r>
    </w:p>
    <w:p w14:paraId="255C663A" w14:textId="77777777" w:rsidR="009A646E" w:rsidRDefault="009A646E" w:rsidP="009A646E"/>
    <w:p w14:paraId="19A9C33D" w14:textId="0D7A3BFF" w:rsidR="009A646E" w:rsidRDefault="009A646E" w:rsidP="009A646E">
      <w:r>
        <w:lastRenderedPageBreak/>
        <w:t xml:space="preserve">The regression test script defaults to the executables being in the same directory as the script, …/tpm2/utils.  This is correct for the gcc build, but not for the Visual Studio build.  To point to those executables, set this environment variable.  </w:t>
      </w:r>
      <w:r w:rsidRPr="00A05604">
        <w:rPr>
          <w:b/>
        </w:rPr>
        <w:t>Do not omit the trailing slash</w:t>
      </w:r>
      <w:r>
        <w:t>.</w:t>
      </w:r>
    </w:p>
    <w:p w14:paraId="20B3CA23" w14:textId="77777777" w:rsidR="009A646E" w:rsidRDefault="009A646E" w:rsidP="009A646E"/>
    <w:p w14:paraId="2C5E656D" w14:textId="77777777" w:rsidR="009A646E" w:rsidRDefault="009A646E" w:rsidP="009A646E">
      <w:r>
        <w:t>&gt; set TPM_EXE_PATH=..\tpmutils\x64\Debug\</w:t>
      </w:r>
    </w:p>
    <w:p w14:paraId="3C65CFBA" w14:textId="77777777" w:rsidR="009A646E" w:rsidRDefault="009A646E" w:rsidP="009A646E">
      <w:r>
        <w:t>&gt; set TPM_EXE_PATH=..\tpmutils\x64\Release\</w:t>
      </w:r>
    </w:p>
    <w:p w14:paraId="02F98F4C" w14:textId="77777777" w:rsidR="009A646E" w:rsidRDefault="009A646E" w:rsidP="009A646E"/>
    <w:p w14:paraId="3AFAFBB3" w14:textId="77777777" w:rsidR="009A646E" w:rsidRDefault="009A646E" w:rsidP="009A646E">
      <w:r>
        <w:t>&gt; reg,bat</w:t>
      </w:r>
    </w:p>
    <w:p w14:paraId="4996D87F" w14:textId="77777777" w:rsidR="009A646E" w:rsidRDefault="009A646E" w:rsidP="009A646E"/>
    <w:p w14:paraId="3AFC6225" w14:textId="19F0A4F1" w:rsidR="009A646E" w:rsidRDefault="009A646E" w:rsidP="009A646E">
      <w:r w:rsidRPr="009A646E">
        <w:rPr>
          <w:b/>
          <w:bCs/>
          <w:u w:val="single"/>
        </w:rPr>
        <w:t>Linux</w:t>
      </w:r>
      <w:r>
        <w:t>, takes about 5 minutes:</w:t>
      </w:r>
    </w:p>
    <w:p w14:paraId="7F4DEF64" w14:textId="77777777" w:rsidR="009A646E" w:rsidRDefault="009A646E" w:rsidP="009A646E"/>
    <w:p w14:paraId="6BE5DA3E" w14:textId="77777777" w:rsidR="009A646E" w:rsidRDefault="009A646E" w:rsidP="009A646E">
      <w:r>
        <w:t>&gt; ./reg.sh -a</w:t>
      </w:r>
    </w:p>
    <w:p w14:paraId="6BF273BB" w14:textId="77777777" w:rsidR="009A646E" w:rsidRDefault="009A646E" w:rsidP="009A646E"/>
    <w:p w14:paraId="65BDAFC8" w14:textId="77777777" w:rsidR="00347B68" w:rsidRDefault="00347B68" w:rsidP="00347B68">
      <w:r>
        <w:t>Selective tests can be run.  See reg.sh -h for the test numbers.</w:t>
      </w:r>
    </w:p>
    <w:p w14:paraId="38B2191E" w14:textId="77777777" w:rsidR="00347B68" w:rsidRDefault="00347B68" w:rsidP="009A646E"/>
    <w:p w14:paraId="4F4ECCD6" w14:textId="39FCF790" w:rsidR="009A646E" w:rsidRDefault="009A646E" w:rsidP="009A646E">
      <w:r>
        <w:t xml:space="preserve">The regression test can run against a </w:t>
      </w:r>
      <w:r w:rsidRPr="00D61468">
        <w:rPr>
          <w:b/>
        </w:rPr>
        <w:t>software</w:t>
      </w:r>
      <w:r>
        <w:t xml:space="preserve"> TPM at /dev/tpm0.  It will skip the power up sequence.  However, it uses the environment variable </w:t>
      </w:r>
      <w:r>
        <w:fldChar w:fldCharType="begin"/>
      </w:r>
      <w:r>
        <w:instrText xml:space="preserve"> REF _Ref473274005 \h </w:instrText>
      </w:r>
      <w:r>
        <w:fldChar w:fldCharType="separate"/>
      </w:r>
      <w:r>
        <w:t>TPM_INTERFACE_TYPE</w:t>
      </w:r>
      <w:r>
        <w:fldChar w:fldCharType="end"/>
      </w:r>
      <w:r>
        <w:t xml:space="preserve"> as the determination.  If the default </w:t>
      </w:r>
      <w:r>
        <w:fldChar w:fldCharType="begin"/>
      </w:r>
      <w:r>
        <w:instrText xml:space="preserve"> REF _Ref473274005 \h </w:instrText>
      </w:r>
      <w:r>
        <w:fldChar w:fldCharType="separate"/>
      </w:r>
      <w:r>
        <w:t>TPM_INTERFACE_TYPE</w:t>
      </w:r>
      <w:r>
        <w:fldChar w:fldCharType="end"/>
      </w:r>
      <w:r>
        <w:t xml:space="preserve"> was changed at compile time, the regression test will try the power up sequence unless the environment variable is also set.</w:t>
      </w:r>
    </w:p>
    <w:p w14:paraId="7C595A59" w14:textId="77777777" w:rsidR="008E6799" w:rsidRDefault="008E6799" w:rsidP="009A646E"/>
    <w:p w14:paraId="5DC75E26" w14:textId="77777777" w:rsidR="009A646E" w:rsidRPr="009A646E" w:rsidRDefault="009A646E" w:rsidP="009A646E"/>
    <w:p w14:paraId="25E4DAE9" w14:textId="77777777" w:rsidR="00AB6CBF" w:rsidRDefault="00AB6CBF" w:rsidP="00A60553">
      <w:pPr>
        <w:pStyle w:val="Heading2"/>
      </w:pPr>
      <w:r>
        <w:t>Mac</w:t>
      </w:r>
      <w:bookmarkEnd w:id="127"/>
    </w:p>
    <w:p w14:paraId="57AEDF68" w14:textId="77777777" w:rsidR="00AB6CBF" w:rsidRDefault="00AB6CBF" w:rsidP="00AB6CBF"/>
    <w:p w14:paraId="6ABD6C8C" w14:textId="77777777" w:rsidR="00AB6CBF" w:rsidRDefault="00AB6CBF" w:rsidP="00AB6CBF">
      <w:r>
        <w:t>This is a contribution.  I did not test it.</w:t>
      </w:r>
    </w:p>
    <w:p w14:paraId="7FFA39E8" w14:textId="77777777" w:rsidR="00AB6CBF" w:rsidRDefault="00AB6CBF" w:rsidP="00AB6CBF"/>
    <w:p w14:paraId="3D8C6D92" w14:textId="77777777" w:rsidR="00AB6CBF" w:rsidRDefault="00AB6CBF" w:rsidP="0051273C">
      <w:pPr>
        <w:numPr>
          <w:ilvl w:val="0"/>
          <w:numId w:val="18"/>
        </w:numPr>
      </w:pPr>
      <w:r>
        <w:t>install homebrew</w:t>
      </w:r>
    </w:p>
    <w:p w14:paraId="4F545048" w14:textId="77777777" w:rsidR="00AB6CBF" w:rsidRPr="001B4276" w:rsidRDefault="00AB6CBF" w:rsidP="00AB6CBF"/>
    <w:p w14:paraId="7098B69D" w14:textId="77777777" w:rsidR="00AB6CBF" w:rsidRDefault="00AB6CBF" w:rsidP="0051273C">
      <w:pPr>
        <w:numPr>
          <w:ilvl w:val="0"/>
          <w:numId w:val="18"/>
        </w:numPr>
      </w:pPr>
      <w:r>
        <w:t>install openssl -&gt; brew install openssl</w:t>
      </w:r>
    </w:p>
    <w:p w14:paraId="2DA2AAC9" w14:textId="77777777" w:rsidR="00AB6CBF" w:rsidRPr="00AB6CBF" w:rsidRDefault="00AB6CBF" w:rsidP="00AB6CBF"/>
    <w:p w14:paraId="547E9D56" w14:textId="77777777" w:rsidR="00AB6CBF" w:rsidRDefault="00AB6CBF" w:rsidP="0051273C">
      <w:pPr>
        <w:numPr>
          <w:ilvl w:val="0"/>
          <w:numId w:val="18"/>
        </w:numPr>
      </w:pPr>
      <w:r>
        <w:t>install gawk -&gt; brew install gawk</w:t>
      </w:r>
    </w:p>
    <w:p w14:paraId="1866CE8D" w14:textId="77777777" w:rsidR="00AB6CBF" w:rsidRPr="00AB6CBF" w:rsidRDefault="00AB6CBF" w:rsidP="00AB6CBF"/>
    <w:p w14:paraId="3B0EB6B0" w14:textId="77777777" w:rsidR="00AB6CBF" w:rsidRDefault="00AB6CBF" w:rsidP="0051273C">
      <w:pPr>
        <w:numPr>
          <w:ilvl w:val="0"/>
          <w:numId w:val="18"/>
        </w:numPr>
      </w:pPr>
      <w:r>
        <w:t>set PATH of shell (terminal):</w:t>
      </w:r>
    </w:p>
    <w:p w14:paraId="3E835202" w14:textId="77777777" w:rsidR="00AB6CBF" w:rsidRPr="00AB6CBF" w:rsidRDefault="00AB6CBF" w:rsidP="00AB6CBF"/>
    <w:p w14:paraId="4EEDE8EC" w14:textId="77777777" w:rsidR="00AB6CBF" w:rsidRDefault="00AB6CBF" w:rsidP="00AB6CBF">
      <w:pPr>
        <w:ind w:left="360"/>
      </w:pPr>
      <w:r>
        <w:t>PATH=/usr/local/Cellar/openssl/1.0.2m/bin/:$PATH</w:t>
      </w:r>
    </w:p>
    <w:p w14:paraId="180D898B" w14:textId="77777777" w:rsidR="00AB6CBF" w:rsidRDefault="00AB6CBF" w:rsidP="00AB6CBF">
      <w:pPr>
        <w:ind w:left="360"/>
      </w:pPr>
      <w:r>
        <w:t>PATH=/usr/local/Cellar/gawk/4.2.0/bin/:$PATH</w:t>
      </w:r>
    </w:p>
    <w:p w14:paraId="5A624ADF" w14:textId="77777777" w:rsidR="00AB6CBF" w:rsidRPr="00AB6CBF" w:rsidRDefault="00AB6CBF" w:rsidP="00AB6CBF"/>
    <w:p w14:paraId="07DF41C1" w14:textId="77777777" w:rsidR="00AB6CBF" w:rsidRDefault="00AB6CBF" w:rsidP="00AB6CBF">
      <w:pPr>
        <w:ind w:left="360"/>
      </w:pPr>
      <w:r>
        <w:t>Make this permanent by adding to a profile.</w:t>
      </w:r>
    </w:p>
    <w:p w14:paraId="1AEA3C71" w14:textId="77777777" w:rsidR="00AB6CBF" w:rsidRPr="001B4276" w:rsidRDefault="00AB6CBF" w:rsidP="00AB6CBF"/>
    <w:p w14:paraId="271D7ECA" w14:textId="77777777" w:rsidR="00AB6CBF" w:rsidRPr="00C0228E" w:rsidRDefault="00AB6CBF" w:rsidP="0051273C">
      <w:pPr>
        <w:numPr>
          <w:ilvl w:val="0"/>
          <w:numId w:val="19"/>
        </w:numPr>
      </w:pPr>
      <w:r>
        <w:t>Build using makefile.mac</w:t>
      </w:r>
    </w:p>
    <w:p w14:paraId="3195C6A7" w14:textId="77777777" w:rsidR="00AB6CBF" w:rsidRPr="00AB6CBF" w:rsidRDefault="00AB6CBF" w:rsidP="00AB6CBF"/>
    <w:p w14:paraId="59F2C224" w14:textId="77777777" w:rsidR="00A60553" w:rsidRDefault="00A60553" w:rsidP="00A60553">
      <w:pPr>
        <w:pStyle w:val="Heading2"/>
      </w:pPr>
      <w:bookmarkStart w:id="128" w:name="_Toc35934303"/>
      <w:r>
        <w:t>AIX</w:t>
      </w:r>
      <w:bookmarkEnd w:id="128"/>
    </w:p>
    <w:p w14:paraId="510ED83D" w14:textId="77777777" w:rsidR="00A60553" w:rsidRPr="00A60553" w:rsidRDefault="00A60553" w:rsidP="00A60553"/>
    <w:p w14:paraId="418A6AFC" w14:textId="77777777" w:rsidR="00A60553" w:rsidRDefault="00A60553" w:rsidP="00A60553">
      <w:r>
        <w:lastRenderedPageBreak/>
        <w:t>Use gnu make (gmake), not make.</w:t>
      </w:r>
    </w:p>
    <w:p w14:paraId="763722AE" w14:textId="77777777" w:rsidR="00A60553" w:rsidRDefault="00A60553" w:rsidP="00A60553"/>
    <w:p w14:paraId="3C3A64F2" w14:textId="77777777" w:rsidR="00A60553" w:rsidRPr="0067478B" w:rsidRDefault="00A60553" w:rsidP="00A60553">
      <w:r w:rsidRPr="0067478B">
        <w:t xml:space="preserve">&gt; cd </w:t>
      </w:r>
      <w:r w:rsidR="00A04B68">
        <w:t>…/</w:t>
      </w:r>
      <w:r w:rsidRPr="0067478B">
        <w:t>utils</w:t>
      </w:r>
    </w:p>
    <w:p w14:paraId="273F7BF2" w14:textId="77777777" w:rsidR="00A60553" w:rsidRDefault="00A60553" w:rsidP="00A60553">
      <w:r w:rsidRPr="0067478B">
        <w:t xml:space="preserve">&gt; </w:t>
      </w:r>
      <w:r>
        <w:t>g</w:t>
      </w:r>
      <w:r w:rsidRPr="0067478B">
        <w:t>make</w:t>
      </w:r>
      <w:r>
        <w:t xml:space="preserve"> -f makefile.aix</w:t>
      </w:r>
    </w:p>
    <w:p w14:paraId="4982B932" w14:textId="77777777" w:rsidR="00A60553" w:rsidRDefault="00A60553" w:rsidP="00A60553"/>
    <w:p w14:paraId="37079B8A" w14:textId="77777777" w:rsidR="00A60553" w:rsidRDefault="00A60553" w:rsidP="00A60553">
      <w:r>
        <w:t xml:space="preserve">After building, run the regression test against a running Microsoft simulator.  -h gives help.  Since the TPM simulator does not run on AIX yet, set the </w:t>
      </w:r>
      <w:r w:rsidR="004D7FB0">
        <w:fldChar w:fldCharType="begin"/>
      </w:r>
      <w:r w:rsidR="004D7FB0">
        <w:instrText xml:space="preserve"> REF _Ref473273410 \h </w:instrText>
      </w:r>
      <w:r w:rsidR="004D7FB0">
        <w:fldChar w:fldCharType="separate"/>
      </w:r>
      <w:r w:rsidR="00EE40F8">
        <w:t>TPM_SERVER_NAME</w:t>
      </w:r>
      <w:r w:rsidR="004D7FB0">
        <w:fldChar w:fldCharType="end"/>
      </w:r>
      <w:r>
        <w:t xml:space="preserve"> environment variable.</w:t>
      </w:r>
    </w:p>
    <w:p w14:paraId="39E6D7F2" w14:textId="77777777" w:rsidR="00A60553" w:rsidRDefault="00A60553" w:rsidP="00A60553"/>
    <w:p w14:paraId="67F73E72" w14:textId="77777777" w:rsidR="00A60553" w:rsidRDefault="00A60553" w:rsidP="00A60553">
      <w:r>
        <w:t>&gt; reg.sh -a</w:t>
      </w:r>
    </w:p>
    <w:p w14:paraId="13238BF6" w14:textId="77777777" w:rsidR="00A60553" w:rsidRPr="00A60553" w:rsidRDefault="00A60553" w:rsidP="00A60553"/>
    <w:p w14:paraId="55BD0919" w14:textId="77777777" w:rsidR="000048BE" w:rsidRDefault="000048BE"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129" w:name="_Toc467152829"/>
      <w:bookmarkStart w:id="130" w:name="_Toc467152831"/>
      <w:bookmarkStart w:id="131" w:name="_Toc467152832"/>
      <w:bookmarkStart w:id="132" w:name="_Toc467152837"/>
      <w:bookmarkStart w:id="133" w:name="_Toc154370782"/>
      <w:bookmarkStart w:id="134" w:name="_Toc154371349"/>
      <w:bookmarkStart w:id="135" w:name="_Toc154371458"/>
      <w:bookmarkStart w:id="136" w:name="_Toc154383391"/>
      <w:bookmarkStart w:id="137" w:name="_Toc154384105"/>
      <w:bookmarkStart w:id="138" w:name="_Toc154384265"/>
      <w:bookmarkStart w:id="139" w:name="_Toc154554698"/>
      <w:bookmarkStart w:id="140" w:name="_Toc156112646"/>
      <w:bookmarkStart w:id="141" w:name="_Toc156116350"/>
      <w:bookmarkStart w:id="142" w:name="_Toc145317310"/>
      <w:bookmarkStart w:id="143" w:name="_Toc145317372"/>
      <w:bookmarkStart w:id="144" w:name="_Toc145317878"/>
      <w:bookmarkStart w:id="145" w:name="_Toc145318604"/>
      <w:bookmarkStart w:id="146" w:name="_Toc145318669"/>
      <w:bookmarkStart w:id="147" w:name="_Toc145328450"/>
      <w:bookmarkStart w:id="148" w:name="_Toc145388433"/>
      <w:bookmarkStart w:id="149" w:name="_Toc145754964"/>
      <w:bookmarkStart w:id="150" w:name="_Toc35934304"/>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Pr>
          <w:spacing w:val="8"/>
          <w:sz w:val="22"/>
        </w:rPr>
        <w:lastRenderedPageBreak/>
        <w:t>Fedora</w:t>
      </w:r>
      <w:bookmarkEnd w:id="150"/>
    </w:p>
    <w:p w14:paraId="5012EEC7" w14:textId="77777777" w:rsidR="000048BE" w:rsidRDefault="000048BE" w:rsidP="000048BE">
      <w:r>
        <w:t>This section is only relevant to a Fedora rpm install.</w:t>
      </w:r>
      <w:r w:rsidR="0060012F">
        <w:t xml:space="preserve">  It is a work in </w:t>
      </w:r>
      <w:r w:rsidR="00D336FD">
        <w:t>progress and</w:t>
      </w:r>
      <w:r w:rsidR="0060012F">
        <w:t xml:space="preserve"> may not be 100% correct yet.</w:t>
      </w:r>
    </w:p>
    <w:p w14:paraId="015F3B50" w14:textId="77777777" w:rsidR="0060012F" w:rsidRDefault="0060012F" w:rsidP="000048BE"/>
    <w:p w14:paraId="3D731892" w14:textId="77777777" w:rsidR="00610E1A" w:rsidRDefault="00610E1A" w:rsidP="000048BE">
      <w:r>
        <w:t>Prerequisite:</w:t>
      </w:r>
    </w:p>
    <w:p w14:paraId="03826ED6" w14:textId="77777777" w:rsidR="00610E1A" w:rsidRDefault="00610E1A" w:rsidP="000048BE"/>
    <w:p w14:paraId="3DE2C5DC" w14:textId="77777777" w:rsidR="00610E1A" w:rsidRPr="00610E1A" w:rsidRDefault="00610E1A" w:rsidP="00610E1A">
      <w:r>
        <w:t># yum install rpm</w:t>
      </w:r>
      <w:r w:rsidR="00124B1A">
        <w:t>-</w:t>
      </w:r>
      <w:r>
        <w:t>build</w:t>
      </w:r>
    </w:p>
    <w:p w14:paraId="3FCD52A7" w14:textId="77777777" w:rsidR="000048BE" w:rsidRDefault="00B67E1B" w:rsidP="000048BE">
      <w:pPr>
        <w:pStyle w:val="Heading2"/>
      </w:pPr>
      <w:bookmarkStart w:id="151" w:name="_Toc35934305"/>
      <w:r>
        <w:t xml:space="preserve">Local </w:t>
      </w:r>
      <w:r w:rsidR="000048BE">
        <w:t>Install</w:t>
      </w:r>
      <w:bookmarkEnd w:id="151"/>
    </w:p>
    <w:p w14:paraId="42E8A051" w14:textId="77777777" w:rsidR="009B37F8" w:rsidRDefault="009B37F8" w:rsidP="009B37F8"/>
    <w:p w14:paraId="715B207C" w14:textId="77777777" w:rsidR="009B37F8" w:rsidRDefault="009B37F8" w:rsidP="009B37F8">
      <w:r>
        <w:t>Download</w:t>
      </w:r>
      <w:r w:rsidR="00FC5B2D">
        <w:t xml:space="preserve"> the rpms</w:t>
      </w:r>
      <w:r>
        <w:t>:</w:t>
      </w:r>
    </w:p>
    <w:p w14:paraId="4FFA25D0" w14:textId="77777777" w:rsidR="00ED242C" w:rsidRDefault="00ED242C" w:rsidP="009B37F8"/>
    <w:p w14:paraId="4A8984A3" w14:textId="77777777" w:rsidR="009B37F8" w:rsidRPr="009B37F8" w:rsidRDefault="009B37F8" w:rsidP="009B37F8">
      <w:r>
        <w:t>TBD</w:t>
      </w:r>
    </w:p>
    <w:p w14:paraId="18B24685" w14:textId="77777777" w:rsidR="000048BE" w:rsidRDefault="000048BE" w:rsidP="000048BE"/>
    <w:p w14:paraId="0A4825F9" w14:textId="77777777" w:rsidR="0060012F" w:rsidRDefault="000048BE" w:rsidP="0051273C">
      <w:pPr>
        <w:numPr>
          <w:ilvl w:val="0"/>
          <w:numId w:val="14"/>
        </w:numPr>
      </w:pPr>
      <w:r>
        <w:t xml:space="preserve">Install </w:t>
      </w:r>
      <w:r w:rsidR="0060012F">
        <w:t>binaries:</w:t>
      </w:r>
    </w:p>
    <w:p w14:paraId="0CE58A24" w14:textId="77777777" w:rsidR="0060012F" w:rsidRDefault="0060012F" w:rsidP="000048BE"/>
    <w:p w14:paraId="5CF141E5" w14:textId="77777777" w:rsidR="00EF5466" w:rsidRDefault="00EF5466" w:rsidP="0051273C">
      <w:pPr>
        <w:numPr>
          <w:ilvl w:val="0"/>
          <w:numId w:val="11"/>
        </w:numPr>
      </w:pPr>
      <w:r>
        <w:t>the libraries - /usr/lib64/lib</w:t>
      </w:r>
      <w:r w:rsidR="008960A6">
        <w:t>ibm</w:t>
      </w:r>
      <w:r>
        <w:t>tss.so.0.1</w:t>
      </w:r>
      <w:r w:rsidR="00684C93">
        <w:t>and the link /usr/lib64/lib</w:t>
      </w:r>
      <w:r w:rsidR="008960A6">
        <w:t>ibm</w:t>
      </w:r>
      <w:r w:rsidR="00684C93">
        <w:t>tss.so.0</w:t>
      </w:r>
    </w:p>
    <w:p w14:paraId="2E79DE96" w14:textId="77777777" w:rsidR="000048BE" w:rsidRDefault="00EF5466" w:rsidP="0051273C">
      <w:pPr>
        <w:numPr>
          <w:ilvl w:val="0"/>
          <w:numId w:val="11"/>
        </w:numPr>
      </w:pPr>
      <w:r>
        <w:t xml:space="preserve">the </w:t>
      </w:r>
      <w:r w:rsidR="000048BE">
        <w:t xml:space="preserve">utilities </w:t>
      </w:r>
      <w:r>
        <w:t xml:space="preserve">- </w:t>
      </w:r>
      <w:r w:rsidR="000048BE">
        <w:t>/usr/bin/tssxxx.  Note that the installed utilities are namespaced with the 'tss' prefix.</w:t>
      </w:r>
    </w:p>
    <w:p w14:paraId="145CE5A7" w14:textId="77777777" w:rsidR="00EF5466" w:rsidRDefault="00EF5466" w:rsidP="0051273C">
      <w:pPr>
        <w:numPr>
          <w:ilvl w:val="0"/>
          <w:numId w:val="11"/>
        </w:numPr>
      </w:pPr>
      <w:r>
        <w:t xml:space="preserve">the license - </w:t>
      </w:r>
      <w:r w:rsidRPr="00EF5466">
        <w:t>/usr/share/doc/</w:t>
      </w:r>
      <w:r w:rsidR="00921FC5">
        <w:t>ibmtss</w:t>
      </w:r>
      <w:r w:rsidRPr="00EF5466">
        <w:t>-</w:t>
      </w:r>
      <w:r>
        <w:t>nnn</w:t>
      </w:r>
      <w:r w:rsidRPr="00EF5466">
        <w:t>/LICENSE</w:t>
      </w:r>
    </w:p>
    <w:p w14:paraId="4AE3043F" w14:textId="77777777" w:rsidR="000048BE" w:rsidRDefault="000048BE" w:rsidP="000048BE"/>
    <w:p w14:paraId="0226B0CB" w14:textId="77777777" w:rsidR="000048BE" w:rsidRDefault="0060012F" w:rsidP="00FC5B2D">
      <w:pPr>
        <w:ind w:firstLine="360"/>
      </w:pPr>
      <w:r>
        <w:t>#</w:t>
      </w:r>
      <w:r w:rsidR="000048BE">
        <w:t xml:space="preserve"> rpm -ivh </w:t>
      </w:r>
      <w:r w:rsidR="00B73C94">
        <w:tab/>
      </w:r>
      <w:r w:rsidR="00921FC5">
        <w:t>ibmtss</w:t>
      </w:r>
      <w:r w:rsidR="000048BE">
        <w:t>-nnn-1.el6.</w:t>
      </w:r>
      <w:r w:rsidR="00B73C94">
        <w:t>x86_64.rpm</w:t>
      </w:r>
    </w:p>
    <w:p w14:paraId="21590F4D" w14:textId="77777777" w:rsidR="0060012F" w:rsidRDefault="0060012F" w:rsidP="000048BE"/>
    <w:p w14:paraId="70ACAF40" w14:textId="77777777" w:rsidR="0060012F" w:rsidRDefault="0060012F" w:rsidP="0051273C">
      <w:pPr>
        <w:numPr>
          <w:ilvl w:val="0"/>
          <w:numId w:val="14"/>
        </w:numPr>
      </w:pPr>
      <w:r>
        <w:t>Install development headers:</w:t>
      </w:r>
    </w:p>
    <w:p w14:paraId="2BCC1686" w14:textId="77777777" w:rsidR="0060012F" w:rsidRDefault="0060012F" w:rsidP="000048BE"/>
    <w:p w14:paraId="4F88D84A" w14:textId="77777777" w:rsidR="00EF5466" w:rsidRDefault="00EF5466" w:rsidP="0051273C">
      <w:pPr>
        <w:numPr>
          <w:ilvl w:val="0"/>
          <w:numId w:val="11"/>
        </w:numPr>
      </w:pPr>
      <w:r>
        <w:t>the headers - /</w:t>
      </w:r>
      <w:r w:rsidR="0060012F">
        <w:t>usr/include/</w:t>
      </w:r>
      <w:r w:rsidR="00921FC5">
        <w:t>ibm</w:t>
      </w:r>
      <w:r w:rsidR="0060012F">
        <w:t>tss</w:t>
      </w:r>
      <w:r w:rsidRPr="00EF5466">
        <w:t xml:space="preserve"> </w:t>
      </w:r>
    </w:p>
    <w:p w14:paraId="4FDE5EE8" w14:textId="77777777" w:rsidR="00EF5466" w:rsidRDefault="00EF5466" w:rsidP="0051273C">
      <w:pPr>
        <w:numPr>
          <w:ilvl w:val="0"/>
          <w:numId w:val="11"/>
        </w:numPr>
      </w:pPr>
      <w:r>
        <w:t xml:space="preserve">the library </w:t>
      </w:r>
      <w:r w:rsidR="00684C93">
        <w:t xml:space="preserve">- link </w:t>
      </w:r>
      <w:r>
        <w:t>/usr/lib64/lib</w:t>
      </w:r>
      <w:r w:rsidR="008960A6">
        <w:t>ibm</w:t>
      </w:r>
      <w:r>
        <w:t>tss.so</w:t>
      </w:r>
      <w:r w:rsidRPr="00EF5466">
        <w:t xml:space="preserve"> </w:t>
      </w:r>
    </w:p>
    <w:p w14:paraId="20EBC3D3" w14:textId="77777777" w:rsidR="0060012F" w:rsidRDefault="00EF5466" w:rsidP="0051273C">
      <w:pPr>
        <w:numPr>
          <w:ilvl w:val="0"/>
          <w:numId w:val="11"/>
        </w:numPr>
      </w:pPr>
      <w:r>
        <w:t>this documentation - /usr/share/doc/</w:t>
      </w:r>
      <w:r w:rsidR="00921FC5">
        <w:t>ibmtss</w:t>
      </w:r>
      <w:r w:rsidR="00E72878">
        <w:t>-</w:t>
      </w:r>
      <w:r w:rsidR="00EC4BA6">
        <w:t>devel-</w:t>
      </w:r>
      <w:r w:rsidR="00E72878">
        <w:t>nnn</w:t>
      </w:r>
      <w:r>
        <w:t>/ibmtss.doc</w:t>
      </w:r>
    </w:p>
    <w:p w14:paraId="0FC42B74" w14:textId="77777777" w:rsidR="0060012F" w:rsidRDefault="0060012F" w:rsidP="000048BE"/>
    <w:p w14:paraId="73C3C4A6" w14:textId="77777777" w:rsidR="0060012F" w:rsidRDefault="0060012F" w:rsidP="00FC5B2D">
      <w:pPr>
        <w:ind w:firstLine="360"/>
      </w:pPr>
      <w:r>
        <w:t># rpm -ivh</w:t>
      </w:r>
      <w:r>
        <w:tab/>
      </w:r>
      <w:r w:rsidR="00921FC5">
        <w:t>ibmtss</w:t>
      </w:r>
      <w:r w:rsidRPr="0060012F">
        <w:t>-devel-</w:t>
      </w:r>
      <w:r>
        <w:t>nnn</w:t>
      </w:r>
      <w:r w:rsidRPr="0060012F">
        <w:t>-1.el6.x86_64.rpm</w:t>
      </w:r>
    </w:p>
    <w:p w14:paraId="385C0765" w14:textId="77777777" w:rsidR="0060012F" w:rsidRDefault="0060012F" w:rsidP="0060012F"/>
    <w:p w14:paraId="3D948788" w14:textId="77777777" w:rsidR="0060012F" w:rsidRDefault="0060012F" w:rsidP="0051273C">
      <w:pPr>
        <w:numPr>
          <w:ilvl w:val="0"/>
          <w:numId w:val="14"/>
        </w:numPr>
      </w:pPr>
      <w:r>
        <w:t>Install debug source and support</w:t>
      </w:r>
    </w:p>
    <w:p w14:paraId="06203E15" w14:textId="77777777" w:rsidR="0060012F" w:rsidRDefault="0060012F" w:rsidP="0060012F"/>
    <w:p w14:paraId="1DFA5EA8" w14:textId="77777777" w:rsidR="0060012F" w:rsidRDefault="0060012F" w:rsidP="00FC5B2D">
      <w:pPr>
        <w:ind w:firstLine="360"/>
      </w:pPr>
      <w:r>
        <w:t># rpm -ivh</w:t>
      </w:r>
      <w:r w:rsidRPr="0060012F">
        <w:t xml:space="preserve"> </w:t>
      </w:r>
      <w:r>
        <w:tab/>
      </w:r>
      <w:r w:rsidR="00921FC5">
        <w:t>ibmtss</w:t>
      </w:r>
      <w:r w:rsidRPr="0060012F">
        <w:t>-debuginfo-</w:t>
      </w:r>
      <w:r>
        <w:t>nnn</w:t>
      </w:r>
      <w:r w:rsidRPr="0060012F">
        <w:t>-1.el6.x86_64.rpm</w:t>
      </w:r>
    </w:p>
    <w:p w14:paraId="290E2142" w14:textId="77777777" w:rsidR="0060012F" w:rsidRDefault="0060012F" w:rsidP="0060012F"/>
    <w:p w14:paraId="1E1EACBB" w14:textId="77777777" w:rsidR="002F78FD" w:rsidRDefault="002F78FD" w:rsidP="002F78FD">
      <w:pPr>
        <w:pStyle w:val="Heading2"/>
      </w:pPr>
      <w:bookmarkStart w:id="152" w:name="_Toc35934306"/>
      <w:r>
        <w:t>Alternative Local Install</w:t>
      </w:r>
      <w:bookmarkEnd w:id="152"/>
    </w:p>
    <w:p w14:paraId="19D54DEA" w14:textId="77777777" w:rsidR="00610E1A" w:rsidRDefault="00610E1A" w:rsidP="00610E1A"/>
    <w:p w14:paraId="271AC487" w14:textId="77777777" w:rsidR="002F78FD" w:rsidRDefault="002F78FD" w:rsidP="002F78FD"/>
    <w:p w14:paraId="48F24390" w14:textId="77777777" w:rsidR="002F78FD" w:rsidRDefault="002F78FD" w:rsidP="002F78FD">
      <w:r>
        <w:t>Erase an old version as needed:</w:t>
      </w:r>
    </w:p>
    <w:p w14:paraId="1116C0F5" w14:textId="77777777" w:rsidR="002F78FD" w:rsidRDefault="002F78FD" w:rsidP="002F78FD"/>
    <w:p w14:paraId="30F54215" w14:textId="77777777" w:rsidR="002F78FD" w:rsidRDefault="002F78FD" w:rsidP="002F78FD">
      <w:r>
        <w:t xml:space="preserve"># yum erase </w:t>
      </w:r>
      <w:r w:rsidR="00921FC5">
        <w:t>ibmtss</w:t>
      </w:r>
      <w:r>
        <w:t>-devel-nnn-1.el6.x86_64</w:t>
      </w:r>
    </w:p>
    <w:p w14:paraId="4BF4F99E" w14:textId="77777777" w:rsidR="002F78FD" w:rsidRDefault="002F78FD" w:rsidP="002F78FD">
      <w:r>
        <w:t xml:space="preserve"># yum erase </w:t>
      </w:r>
      <w:r w:rsidR="00921FC5">
        <w:t>ibmtss</w:t>
      </w:r>
      <w:r>
        <w:t>-nnn-1.el6.x86_64</w:t>
      </w:r>
    </w:p>
    <w:p w14:paraId="10190203" w14:textId="77777777" w:rsidR="002F78FD" w:rsidRDefault="002F78FD" w:rsidP="002F78FD">
      <w:r>
        <w:lastRenderedPageBreak/>
        <w:t xml:space="preserve"># yum erase </w:t>
      </w:r>
      <w:r w:rsidR="00921FC5">
        <w:t>ibmtss</w:t>
      </w:r>
      <w:r>
        <w:t>-debuginfo-nnn-1.el6.x86_64</w:t>
      </w:r>
    </w:p>
    <w:p w14:paraId="2A6ED7E0" w14:textId="77777777" w:rsidR="002F78FD" w:rsidRDefault="002F78FD" w:rsidP="002F78FD"/>
    <w:p w14:paraId="795C7B59" w14:textId="77777777" w:rsidR="002F78FD" w:rsidRDefault="002F78FD" w:rsidP="002F78FD">
      <w:r>
        <w:t>Install (new method)</w:t>
      </w:r>
    </w:p>
    <w:p w14:paraId="6BF4F067" w14:textId="77777777" w:rsidR="002F78FD" w:rsidRDefault="002F78FD" w:rsidP="002F78FD"/>
    <w:p w14:paraId="2EB78EFD" w14:textId="77777777" w:rsidR="002F78FD" w:rsidRDefault="002F78FD" w:rsidP="002F78FD">
      <w:r>
        <w:t># dnf install ./</w:t>
      </w:r>
      <w:r w:rsidR="00921FC5">
        <w:t>ibmtss</w:t>
      </w:r>
      <w:r>
        <w:t>-nnn-1.el6.x86_64.rpm</w:t>
      </w:r>
    </w:p>
    <w:p w14:paraId="52F54538" w14:textId="77777777" w:rsidR="002F78FD" w:rsidRDefault="002F78FD" w:rsidP="002F78FD">
      <w:r>
        <w:t># dnf install ./</w:t>
      </w:r>
      <w:r w:rsidR="00921FC5">
        <w:t>ibmtss</w:t>
      </w:r>
      <w:r>
        <w:t>-devel-nnn-1.el6.x86_64.rpm</w:t>
      </w:r>
    </w:p>
    <w:p w14:paraId="266D4FDC" w14:textId="77777777" w:rsidR="002F78FD" w:rsidRDefault="002F78FD" w:rsidP="002F78FD">
      <w:r>
        <w:t># dnf install ./</w:t>
      </w:r>
      <w:r w:rsidR="00921FC5">
        <w:t>ibmtss</w:t>
      </w:r>
      <w:r>
        <w:t>-debuginfo-nnn-1.el6.x86_64.rpm</w:t>
      </w:r>
    </w:p>
    <w:p w14:paraId="4A9D6E95" w14:textId="77777777" w:rsidR="002F78FD" w:rsidRDefault="002F78FD" w:rsidP="002F78FD"/>
    <w:p w14:paraId="14A824CC" w14:textId="77777777" w:rsidR="002F78FD" w:rsidRDefault="002F78FD" w:rsidP="002F78FD">
      <w:r>
        <w:t>Install (old method)</w:t>
      </w:r>
    </w:p>
    <w:p w14:paraId="11985159" w14:textId="77777777" w:rsidR="002F78FD" w:rsidRPr="00B67E1B" w:rsidRDefault="002F78FD" w:rsidP="002F78FD"/>
    <w:p w14:paraId="1B756F64" w14:textId="77777777" w:rsidR="002F78FD" w:rsidRDefault="002F78FD" w:rsidP="002F78FD">
      <w:r>
        <w:t># yum install ./</w:t>
      </w:r>
      <w:r w:rsidR="00921FC5">
        <w:t>ibmtss</w:t>
      </w:r>
      <w:r>
        <w:t>-nnn-1.el6.x86_64.rpm</w:t>
      </w:r>
    </w:p>
    <w:p w14:paraId="033F21AE" w14:textId="77777777" w:rsidR="002F78FD" w:rsidRDefault="002F78FD" w:rsidP="002F78FD">
      <w:r>
        <w:t># yum install ./</w:t>
      </w:r>
      <w:r w:rsidR="00921FC5">
        <w:t>ibmtss</w:t>
      </w:r>
      <w:r>
        <w:t>-devel-nnn-1.el6.x86_64.rpm</w:t>
      </w:r>
    </w:p>
    <w:p w14:paraId="27FBB53A" w14:textId="77777777" w:rsidR="002F78FD" w:rsidRDefault="002F78FD" w:rsidP="002F78FD">
      <w:r>
        <w:t># yum install ./</w:t>
      </w:r>
      <w:r w:rsidR="00921FC5">
        <w:t>ibmtss</w:t>
      </w:r>
      <w:r>
        <w:t>-debuginfo-nnn-1.el6.x86_64.rpm</w:t>
      </w:r>
    </w:p>
    <w:p w14:paraId="7E644191" w14:textId="77777777" w:rsidR="002F78FD" w:rsidRDefault="002F78FD" w:rsidP="0060012F"/>
    <w:p w14:paraId="6734642A" w14:textId="77777777" w:rsidR="00B67E1B" w:rsidRDefault="00B67E1B" w:rsidP="00B67E1B">
      <w:pPr>
        <w:pStyle w:val="Heading2"/>
      </w:pPr>
      <w:bookmarkStart w:id="153" w:name="_Toc35934307"/>
      <w:r>
        <w:t>Repository Install</w:t>
      </w:r>
      <w:bookmarkEnd w:id="153"/>
    </w:p>
    <w:p w14:paraId="5FF38F46" w14:textId="77777777" w:rsidR="00B67E1B" w:rsidRDefault="00B67E1B" w:rsidP="00B67E1B"/>
    <w:p w14:paraId="1DCC5F7A" w14:textId="77777777" w:rsidR="00B67E1B" w:rsidRDefault="00B67E1B" w:rsidP="00B67E1B">
      <w:r>
        <w:t>Once the packages have been upstreamed, use this process.</w:t>
      </w:r>
    </w:p>
    <w:p w14:paraId="44778624" w14:textId="77777777" w:rsidR="00B67E1B" w:rsidRDefault="00B67E1B" w:rsidP="00B67E1B"/>
    <w:p w14:paraId="3861DD1C" w14:textId="77777777" w:rsidR="00293146" w:rsidRDefault="00293146" w:rsidP="0060012F">
      <w:r>
        <w:t xml:space="preserve"># dnf install </w:t>
      </w:r>
      <w:r w:rsidR="008960A6">
        <w:t>ibm</w:t>
      </w:r>
      <w:r>
        <w:t>tss</w:t>
      </w:r>
    </w:p>
    <w:p w14:paraId="1D6C4055" w14:textId="77777777" w:rsidR="00610E1A" w:rsidRDefault="00610E1A" w:rsidP="0060012F"/>
    <w:p w14:paraId="5CECC974" w14:textId="77777777" w:rsidR="00610E1A" w:rsidRDefault="00610E1A" w:rsidP="00610E1A">
      <w:pPr>
        <w:pStyle w:val="Heading2"/>
      </w:pPr>
      <w:bookmarkStart w:id="154" w:name="_Toc35934308"/>
      <w:r>
        <w:t>Install Test</w:t>
      </w:r>
      <w:bookmarkEnd w:id="154"/>
    </w:p>
    <w:p w14:paraId="02F95969" w14:textId="77777777" w:rsidR="00610E1A" w:rsidRDefault="00610E1A" w:rsidP="00610E1A"/>
    <w:p w14:paraId="32E7C4B2" w14:textId="77777777" w:rsidR="00610E1A" w:rsidRDefault="00610E1A" w:rsidP="00610E1A">
      <w:r>
        <w:t>This assumes that the SW TPM has been installed, see this link:</w:t>
      </w:r>
    </w:p>
    <w:p w14:paraId="0071B950" w14:textId="77777777" w:rsidR="00610E1A" w:rsidRDefault="00610E1A" w:rsidP="00610E1A"/>
    <w:p w14:paraId="25DED19C" w14:textId="77777777" w:rsidR="00610E1A" w:rsidRDefault="00000000" w:rsidP="00610E1A">
      <w:pPr>
        <w:rPr>
          <w:rStyle w:val="FollowedHyperlink"/>
        </w:rPr>
      </w:pPr>
      <w:hyperlink r:id="rId16" w:history="1">
        <w:r w:rsidR="00610E1A" w:rsidRPr="00AF2870">
          <w:rPr>
            <w:rStyle w:val="Hyperlink"/>
            <w:noProof w:val="0"/>
          </w:rPr>
          <w:t>https://sourceforge.net/projects/ibmtpm20tss/?source=navbar</w:t>
        </w:r>
      </w:hyperlink>
    </w:p>
    <w:p w14:paraId="701C1334" w14:textId="77777777" w:rsidR="00610E1A" w:rsidRDefault="00610E1A" w:rsidP="00610E1A">
      <w:pPr>
        <w:rPr>
          <w:rStyle w:val="FollowedHyperlink"/>
        </w:rPr>
      </w:pPr>
    </w:p>
    <w:p w14:paraId="0019ACD1" w14:textId="77777777" w:rsidR="00610E1A" w:rsidRDefault="00610E1A" w:rsidP="00610E1A">
      <w:r w:rsidRPr="00610E1A">
        <w:t>It also assumes that the regression test</w:t>
      </w:r>
      <w:r>
        <w:t xml:space="preserve"> has been installed.  See Section </w:t>
      </w:r>
      <w:r>
        <w:fldChar w:fldCharType="begin"/>
      </w:r>
      <w:r>
        <w:instrText xml:space="preserve"> REF _Ref456884269 \r \h </w:instrText>
      </w:r>
      <w:r>
        <w:fldChar w:fldCharType="separate"/>
      </w:r>
      <w:r w:rsidR="00EE40F8">
        <w:t>8.5</w:t>
      </w:r>
      <w:r>
        <w:fldChar w:fldCharType="end"/>
      </w:r>
      <w:r>
        <w:t>.</w:t>
      </w:r>
    </w:p>
    <w:p w14:paraId="74076D9E" w14:textId="77777777" w:rsidR="00610E1A" w:rsidRDefault="00610E1A" w:rsidP="00610E1A"/>
    <w:p w14:paraId="5C05403B" w14:textId="77777777" w:rsidR="00610E1A" w:rsidRDefault="002C3849" w:rsidP="00610E1A">
      <w:r>
        <w:t>In reg.sh, c</w:t>
      </w:r>
      <w:r w:rsidR="00610E1A">
        <w:t xml:space="preserve">hange the utility prefix </w:t>
      </w:r>
      <w:r w:rsidR="00DD296A">
        <w:t>variable to tss</w:t>
      </w:r>
      <w:r>
        <w:t>.</w:t>
      </w:r>
    </w:p>
    <w:p w14:paraId="507E0C65" w14:textId="77777777" w:rsidR="002C3849" w:rsidRDefault="002C3849" w:rsidP="00610E1A"/>
    <w:p w14:paraId="0EAE6D4A" w14:textId="77777777" w:rsidR="002C3849" w:rsidRDefault="002C3849" w:rsidP="00610E1A">
      <w:r w:rsidRPr="002C3849">
        <w:t>PREFIX=tss</w:t>
      </w:r>
    </w:p>
    <w:p w14:paraId="54A36741" w14:textId="77777777" w:rsidR="00610E1A" w:rsidRDefault="00610E1A" w:rsidP="00610E1A"/>
    <w:p w14:paraId="1BBD0B5F" w14:textId="77777777" w:rsidR="00610E1A" w:rsidRDefault="00610E1A" w:rsidP="00610E1A">
      <w:r>
        <w:t>Run the regression test:</w:t>
      </w:r>
    </w:p>
    <w:p w14:paraId="3E69FE6C" w14:textId="77777777" w:rsidR="00610E1A" w:rsidRDefault="00610E1A" w:rsidP="00610E1A"/>
    <w:p w14:paraId="035256F2" w14:textId="77777777" w:rsidR="00610E1A" w:rsidRDefault="00610E1A" w:rsidP="00610E1A">
      <w:r>
        <w:t>&gt; cd ~/rpmbuild/BUILD/</w:t>
      </w:r>
      <w:r w:rsidR="00921FC5">
        <w:t>ibmtss</w:t>
      </w:r>
      <w:r>
        <w:t>-nnn/utils</w:t>
      </w:r>
    </w:p>
    <w:p w14:paraId="08DE3000" w14:textId="77777777" w:rsidR="00610E1A" w:rsidRPr="00610E1A" w:rsidRDefault="00610E1A" w:rsidP="00610E1A">
      <w:r>
        <w:t xml:space="preserve">&gt; </w:t>
      </w:r>
      <w:r w:rsidR="00920D01">
        <w:t>./</w:t>
      </w:r>
      <w:r>
        <w:t>reg.sh</w:t>
      </w:r>
    </w:p>
    <w:p w14:paraId="4EE41850" w14:textId="77777777" w:rsidR="00610E1A" w:rsidRPr="00610E1A" w:rsidRDefault="00610E1A" w:rsidP="00610E1A"/>
    <w:p w14:paraId="1F859B42" w14:textId="77777777" w:rsidR="00610E1A" w:rsidRDefault="00610E1A" w:rsidP="00610E1A">
      <w:pPr>
        <w:pStyle w:val="Heading2"/>
      </w:pPr>
      <w:bookmarkStart w:id="155" w:name="_Ref456884269"/>
      <w:bookmarkStart w:id="156" w:name="_Toc35934309"/>
      <w:r>
        <w:t>Source rpms</w:t>
      </w:r>
      <w:bookmarkEnd w:id="155"/>
      <w:bookmarkEnd w:id="156"/>
    </w:p>
    <w:p w14:paraId="63A1F43D" w14:textId="77777777" w:rsidR="0060012F" w:rsidRDefault="0060012F" w:rsidP="0060012F"/>
    <w:p w14:paraId="5723AA04" w14:textId="77777777" w:rsidR="00610E1A" w:rsidRDefault="004B7904" w:rsidP="00610E1A">
      <w:r>
        <w:t>I</w:t>
      </w:r>
      <w:r w:rsidR="00610E1A">
        <w:t>nstall source (</w:t>
      </w:r>
      <w:r>
        <w:t>as non-root user</w:t>
      </w:r>
      <w:r w:rsidR="00610E1A">
        <w:t>)</w:t>
      </w:r>
    </w:p>
    <w:p w14:paraId="0E3E3DD6" w14:textId="77777777" w:rsidR="00610E1A" w:rsidRDefault="00610E1A" w:rsidP="00610E1A"/>
    <w:p w14:paraId="04D7012E" w14:textId="77777777" w:rsidR="00610E1A" w:rsidRDefault="00C95E5E" w:rsidP="00610E1A">
      <w:r>
        <w:t xml:space="preserve">&gt; rpm -ivh </w:t>
      </w:r>
      <w:r w:rsidR="00921FC5">
        <w:t>ibmtss</w:t>
      </w:r>
      <w:r w:rsidR="00610E1A" w:rsidRPr="0060012F">
        <w:t>-</w:t>
      </w:r>
      <w:r w:rsidR="0055536D">
        <w:t>nnn</w:t>
      </w:r>
      <w:r w:rsidR="00610E1A" w:rsidRPr="0060012F">
        <w:t>-1.el6.src.rpm</w:t>
      </w:r>
    </w:p>
    <w:p w14:paraId="4754EB4C" w14:textId="77777777" w:rsidR="00610E1A" w:rsidRDefault="00610E1A" w:rsidP="00610E1A"/>
    <w:p w14:paraId="1FD3952F" w14:textId="77777777" w:rsidR="00610E1A" w:rsidRDefault="00610E1A" w:rsidP="00AB77CD">
      <w:r>
        <w:lastRenderedPageBreak/>
        <w:t xml:space="preserve">The src rpm has a tarball and spec file.  </w:t>
      </w:r>
    </w:p>
    <w:p w14:paraId="130EE5FF" w14:textId="77777777" w:rsidR="00B73C94" w:rsidRDefault="00B73C94" w:rsidP="000048BE"/>
    <w:p w14:paraId="3D9A2AC6" w14:textId="77777777" w:rsidR="00B73C94" w:rsidRPr="000048BE" w:rsidRDefault="00B73C94" w:rsidP="000048BE"/>
    <w:p w14:paraId="5E67BE2D" w14:textId="77777777" w:rsidR="00FD4832" w:rsidRPr="00E65A4E" w:rsidRDefault="0067478B"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157" w:name="_Toc35934310"/>
      <w:r w:rsidRPr="00E65A4E">
        <w:rPr>
          <w:spacing w:val="8"/>
          <w:sz w:val="22"/>
        </w:rPr>
        <w:lastRenderedPageBreak/>
        <w:t>Status</w:t>
      </w:r>
      <w:bookmarkEnd w:id="157"/>
    </w:p>
    <w:p w14:paraId="4CF7B2CB" w14:textId="77777777" w:rsidR="007B2A52" w:rsidRDefault="006D33FD" w:rsidP="006D33FD">
      <w:pPr>
        <w:pStyle w:val="Heading2"/>
      </w:pPr>
      <w:bookmarkStart w:id="158" w:name="_Toc458078490"/>
      <w:bookmarkStart w:id="159" w:name="_Toc458078536"/>
      <w:bookmarkStart w:id="160" w:name="_Toc458503980"/>
      <w:bookmarkStart w:id="161" w:name="_Toc35934311"/>
      <w:bookmarkEnd w:id="158"/>
      <w:bookmarkEnd w:id="159"/>
      <w:bookmarkEnd w:id="160"/>
      <w:r>
        <w:t>Utilities</w:t>
      </w:r>
      <w:bookmarkEnd w:id="161"/>
    </w:p>
    <w:p w14:paraId="5592E58B" w14:textId="77777777" w:rsidR="006D33FD" w:rsidRDefault="006D33FD" w:rsidP="006D33FD"/>
    <w:p w14:paraId="7F7CF07D" w14:textId="77777777" w:rsidR="006D33FD" w:rsidRDefault="006D33FD" w:rsidP="006D33FD">
      <w:r>
        <w:t>The utilities serve several purposes:</w:t>
      </w:r>
    </w:p>
    <w:p w14:paraId="7722FA4C" w14:textId="77777777" w:rsidR="006D33FD" w:rsidRDefault="006D33FD" w:rsidP="006D33FD"/>
    <w:p w14:paraId="13E91E70" w14:textId="77777777" w:rsidR="006D33FD" w:rsidRDefault="006D33FD" w:rsidP="00F25094">
      <w:pPr>
        <w:numPr>
          <w:ilvl w:val="0"/>
          <w:numId w:val="9"/>
        </w:numPr>
      </w:pPr>
      <w:r>
        <w:t>The</w:t>
      </w:r>
      <w:r w:rsidR="00ED75C5">
        <w:t xml:space="preserve"> utilities</w:t>
      </w:r>
      <w:r>
        <w:t xml:space="preserve"> are called by a </w:t>
      </w:r>
      <w:r w:rsidR="008D4A73">
        <w:t xml:space="preserve">Unix shell </w:t>
      </w:r>
      <w:r w:rsidR="001042D3">
        <w:t xml:space="preserve">or bat </w:t>
      </w:r>
      <w:r>
        <w:t xml:space="preserve">script to form the regression test.  </w:t>
      </w:r>
    </w:p>
    <w:p w14:paraId="714166A8" w14:textId="77777777" w:rsidR="00C10E3C" w:rsidRDefault="00C10E3C" w:rsidP="00A13C14"/>
    <w:p w14:paraId="750C2F2B" w14:textId="77777777" w:rsidR="006D33FD" w:rsidRDefault="006D33FD" w:rsidP="00F25094">
      <w:pPr>
        <w:numPr>
          <w:ilvl w:val="0"/>
          <w:numId w:val="9"/>
        </w:numPr>
      </w:pPr>
      <w:r>
        <w:t>The</w:t>
      </w:r>
      <w:r w:rsidR="00ED75C5">
        <w:t xml:space="preserve"> utilities</w:t>
      </w:r>
      <w:r>
        <w:t xml:space="preserve"> are sample code on how to use the TSS.</w:t>
      </w:r>
    </w:p>
    <w:p w14:paraId="6F7A7370" w14:textId="77777777" w:rsidR="00C10E3C" w:rsidRPr="00D950C0" w:rsidRDefault="00C10E3C" w:rsidP="00D950C0"/>
    <w:p w14:paraId="47AB8267" w14:textId="77777777" w:rsidR="00ED75C5" w:rsidRDefault="00C10E3C" w:rsidP="00F25094">
      <w:pPr>
        <w:numPr>
          <w:ilvl w:val="0"/>
          <w:numId w:val="9"/>
        </w:numPr>
      </w:pPr>
      <w:r>
        <w:t>The</w:t>
      </w:r>
      <w:r w:rsidR="00ED75C5">
        <w:t xml:space="preserve"> utilities</w:t>
      </w:r>
      <w:r>
        <w:t xml:space="preserve"> can be used in a script for rapid prototyping.</w:t>
      </w:r>
      <w:r w:rsidR="00ED75C5" w:rsidRPr="00ED75C5">
        <w:t xml:space="preserve"> </w:t>
      </w:r>
    </w:p>
    <w:p w14:paraId="19B686DB" w14:textId="77777777" w:rsidR="00ED75C5" w:rsidRPr="00ED75C5" w:rsidRDefault="00ED75C5" w:rsidP="00ED75C5"/>
    <w:p w14:paraId="0A604672" w14:textId="77777777" w:rsidR="00C10E3C" w:rsidRDefault="00ED75C5" w:rsidP="00F25094">
      <w:pPr>
        <w:numPr>
          <w:ilvl w:val="0"/>
          <w:numId w:val="9"/>
        </w:numPr>
      </w:pPr>
      <w:r>
        <w:t>The regression test scripts are sample code for how to use the utilities and the TPM to perform multi-step tasks.</w:t>
      </w:r>
    </w:p>
    <w:p w14:paraId="2A7B3073" w14:textId="77777777" w:rsidR="00C10E3C" w:rsidRDefault="00C10E3C" w:rsidP="00C10E3C"/>
    <w:p w14:paraId="52FE659F" w14:textId="77777777" w:rsidR="00C10E3C" w:rsidRDefault="00C10E3C" w:rsidP="00C10E3C">
      <w:r>
        <w:t>NOTE:  The utility command line arguments are not stable.  They change occasionally to improve consistency among utilities</w:t>
      </w:r>
      <w:r w:rsidR="0057331F">
        <w:t xml:space="preserve"> or to add features</w:t>
      </w:r>
    </w:p>
    <w:p w14:paraId="048D674C" w14:textId="77777777" w:rsidR="00C10E3C" w:rsidRDefault="00C10E3C" w:rsidP="00C10E3C"/>
    <w:p w14:paraId="3FC07C9E" w14:textId="77777777" w:rsidR="00C10E3C" w:rsidRDefault="00C10E3C" w:rsidP="00C10E3C">
      <w:r>
        <w:t xml:space="preserve">The utilities currently do not permit all </w:t>
      </w:r>
      <w:r w:rsidR="00E604A9">
        <w:t xml:space="preserve">TPM command </w:t>
      </w:r>
      <w:r>
        <w:t xml:space="preserve">options.  </w:t>
      </w:r>
      <w:r w:rsidR="00E604A9">
        <w:t>Let me know what needs enhancement.</w:t>
      </w:r>
    </w:p>
    <w:p w14:paraId="5679811B" w14:textId="77777777" w:rsidR="006D33FD" w:rsidRPr="006D33FD" w:rsidRDefault="006D33FD" w:rsidP="00C10E3C"/>
    <w:p w14:paraId="0E5ABC22" w14:textId="77777777" w:rsidR="003C6CAC" w:rsidRPr="00991CA8" w:rsidRDefault="003C6CAC" w:rsidP="005932D8">
      <w:pPr>
        <w:pStyle w:val="Heading2"/>
      </w:pPr>
      <w:bookmarkStart w:id="162" w:name="_Toc35934312"/>
      <w:r w:rsidRPr="00920018">
        <w:t>B</w:t>
      </w:r>
      <w:r w:rsidR="0067478B">
        <w:t>ugs</w:t>
      </w:r>
      <w:bookmarkEnd w:id="162"/>
    </w:p>
    <w:p w14:paraId="49F0173A" w14:textId="77777777" w:rsidR="007B2A52" w:rsidRDefault="007B2A52" w:rsidP="005932D8"/>
    <w:p w14:paraId="1AB7F2BA" w14:textId="77777777" w:rsidR="00EB5D46" w:rsidRDefault="00EB5D46" w:rsidP="005932D8">
      <w:r>
        <w:t>Please report bugs.</w:t>
      </w:r>
    </w:p>
    <w:p w14:paraId="1DE77734" w14:textId="77777777" w:rsidR="00EB5D46" w:rsidRPr="00991CA8" w:rsidRDefault="00EB5D46" w:rsidP="005932D8"/>
    <w:p w14:paraId="53D4D11E" w14:textId="77777777" w:rsidR="003C6CAC" w:rsidRPr="00920018" w:rsidRDefault="0067478B" w:rsidP="005932D8">
      <w:pPr>
        <w:pStyle w:val="Heading2"/>
      </w:pPr>
      <w:bookmarkStart w:id="163" w:name="_Toc35934313"/>
      <w:r>
        <w:t>Untested</w:t>
      </w:r>
      <w:bookmarkEnd w:id="163"/>
    </w:p>
    <w:p w14:paraId="266753D3" w14:textId="77777777" w:rsidR="003C6CAC" w:rsidRPr="00991CA8" w:rsidRDefault="003C6CAC" w:rsidP="005932D8"/>
    <w:p w14:paraId="65079D04" w14:textId="77777777" w:rsidR="0067478B" w:rsidRDefault="0067478B" w:rsidP="0067478B">
      <w:r>
        <w:t xml:space="preserve">These may "just work" but they have not been tested yet.  </w:t>
      </w:r>
    </w:p>
    <w:p w14:paraId="701F9AB6" w14:textId="77777777" w:rsidR="0057331F" w:rsidRDefault="0067478B" w:rsidP="0067478B">
      <w:r>
        <w:t>Users are welcome to suggest ECC tests and prioritize the below list.</w:t>
      </w:r>
    </w:p>
    <w:p w14:paraId="077F266A" w14:textId="77777777" w:rsidR="0067478B" w:rsidRDefault="0067478B" w:rsidP="0057331F"/>
    <w:p w14:paraId="33F1725F" w14:textId="77777777" w:rsidR="00627DE7" w:rsidRDefault="0067478B" w:rsidP="00F25094">
      <w:pPr>
        <w:numPr>
          <w:ilvl w:val="0"/>
          <w:numId w:val="9"/>
        </w:numPr>
      </w:pPr>
      <w:r>
        <w:t>ECC commands</w:t>
      </w:r>
      <w:r w:rsidR="002D0274">
        <w:t xml:space="preserve"> </w:t>
      </w:r>
      <w:r w:rsidR="00FB0B78">
        <w:t>- ECDH_KeyGen, ECDH_ZGen</w:t>
      </w:r>
      <w:r w:rsidR="00627DE7">
        <w:t xml:space="preserve"> </w:t>
      </w:r>
    </w:p>
    <w:p w14:paraId="50BD7363" w14:textId="77777777" w:rsidR="0067478B" w:rsidRDefault="00627DE7" w:rsidP="00F25094">
      <w:pPr>
        <w:numPr>
          <w:ilvl w:val="0"/>
          <w:numId w:val="9"/>
        </w:numPr>
      </w:pPr>
      <w:r>
        <w:t>PolicyLocality</w:t>
      </w:r>
    </w:p>
    <w:p w14:paraId="0F0084BE" w14:textId="77777777" w:rsidR="0067478B" w:rsidRDefault="0067478B" w:rsidP="00F25094">
      <w:pPr>
        <w:numPr>
          <w:ilvl w:val="0"/>
          <w:numId w:val="9"/>
        </w:numPr>
      </w:pPr>
      <w:r>
        <w:t xml:space="preserve">TestParams </w:t>
      </w:r>
    </w:p>
    <w:p w14:paraId="21F13675" w14:textId="77777777" w:rsidR="00B04081" w:rsidRDefault="00B04081" w:rsidP="00B04081">
      <w:pPr>
        <w:pStyle w:val="ListParagraph"/>
      </w:pPr>
    </w:p>
    <w:p w14:paraId="3DC2DA48" w14:textId="77777777" w:rsidR="00A91410" w:rsidRPr="00E65A4E" w:rsidRDefault="00D336FD" w:rsidP="00E65A4E">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164" w:name="_Toc35934314"/>
      <w:r w:rsidRPr="00E65A4E">
        <w:rPr>
          <w:spacing w:val="8"/>
          <w:sz w:val="22"/>
        </w:rPr>
        <w:lastRenderedPageBreak/>
        <w:t>Threading</w:t>
      </w:r>
      <w:bookmarkEnd w:id="164"/>
    </w:p>
    <w:p w14:paraId="773CC356" w14:textId="77777777" w:rsidR="00964C36" w:rsidRDefault="00964C36" w:rsidP="005932D8"/>
    <w:p w14:paraId="711EA982" w14:textId="77777777" w:rsidR="00B04081" w:rsidRDefault="00B04081" w:rsidP="005932D8">
      <w:r>
        <w:t>The TSS is not thread safe.</w:t>
      </w:r>
    </w:p>
    <w:p w14:paraId="4059D664" w14:textId="77777777" w:rsidR="00B04081" w:rsidRDefault="00B04081" w:rsidP="005932D8"/>
    <w:p w14:paraId="51827F09" w14:textId="77777777" w:rsidR="00B04081" w:rsidRDefault="00B04081" w:rsidP="005932D8">
      <w:r>
        <w:t>There are many issues with making a TSS thread safe, because the TPM is inherently single threaded.  For example:</w:t>
      </w:r>
    </w:p>
    <w:p w14:paraId="16506BC4" w14:textId="77777777" w:rsidR="00B04081" w:rsidRDefault="00B04081" w:rsidP="005932D8"/>
    <w:p w14:paraId="2642FC78" w14:textId="77777777" w:rsidR="00B04081" w:rsidRDefault="00B04081" w:rsidP="00F25094">
      <w:pPr>
        <w:numPr>
          <w:ilvl w:val="0"/>
          <w:numId w:val="10"/>
        </w:numPr>
      </w:pPr>
      <w:r>
        <w:t>There is only one channel to a TPM.  Two threads writing bytes to a socket to a resource manager or simulator, or writing bytes to the device driver, will fail.</w:t>
      </w:r>
    </w:p>
    <w:p w14:paraId="72DC5F42" w14:textId="77777777" w:rsidR="00B04081" w:rsidRDefault="00B04081" w:rsidP="00F25094">
      <w:pPr>
        <w:numPr>
          <w:ilvl w:val="0"/>
          <w:numId w:val="10"/>
        </w:numPr>
      </w:pPr>
      <w:r>
        <w:t>The TPM has session state that has to be coordinated with an application.  For example, if a thread begins to calculate an HMAC for a session, and another thread uses the session, the rolling nonces will cause the first thread HMAC to fail.</w:t>
      </w:r>
    </w:p>
    <w:p w14:paraId="0B3F54C0" w14:textId="77777777" w:rsidR="00B04081" w:rsidRDefault="00B04081" w:rsidP="00F25094">
      <w:pPr>
        <w:numPr>
          <w:ilvl w:val="0"/>
          <w:numId w:val="10"/>
        </w:numPr>
      </w:pPr>
      <w:r>
        <w:t>Applications have state at a higher level.  For example, if a thread begins to use a key and another thread saves the key context and flushes the key, the first thread's application will fail.</w:t>
      </w:r>
    </w:p>
    <w:p w14:paraId="17A30146" w14:textId="77777777" w:rsidR="00B04081" w:rsidRDefault="00B04081" w:rsidP="00B04081"/>
    <w:p w14:paraId="6374A4C2" w14:textId="77777777" w:rsidR="00B04081" w:rsidRDefault="00B04081" w:rsidP="00B04081">
      <w:r>
        <w:t>I think the best we can do is provide a common "TSS lock semaphore" mechanism</w:t>
      </w:r>
      <w:r w:rsidR="00E37C23">
        <w:t>, so that threads can coordinate access to the TSS using a common API.</w:t>
      </w:r>
    </w:p>
    <w:p w14:paraId="0CE18783" w14:textId="77777777" w:rsidR="00E37C23" w:rsidRDefault="003245CA" w:rsidP="003245CA">
      <w:pPr>
        <w:pStyle w:val="Heading1"/>
        <w:pageBreakBefore/>
        <w:numPr>
          <w:ilvl w:val="0"/>
          <w:numId w:val="3"/>
        </w:numPr>
        <w:tabs>
          <w:tab w:val="clear" w:pos="360"/>
          <w:tab w:val="left" w:pos="432"/>
        </w:tabs>
        <w:suppressAutoHyphens/>
        <w:spacing w:before="360" w:after="240"/>
        <w:ind w:left="432" w:hanging="432"/>
        <w:jc w:val="both"/>
        <w:rPr>
          <w:spacing w:val="8"/>
          <w:sz w:val="22"/>
        </w:rPr>
      </w:pPr>
      <w:bookmarkStart w:id="165" w:name="_Toc35934315"/>
      <w:r>
        <w:rPr>
          <w:spacing w:val="8"/>
          <w:sz w:val="22"/>
        </w:rPr>
        <w:lastRenderedPageBreak/>
        <w:t>Troubleshooting</w:t>
      </w:r>
      <w:bookmarkEnd w:id="165"/>
    </w:p>
    <w:p w14:paraId="431868AF" w14:textId="77777777" w:rsidR="003245CA" w:rsidRDefault="003245CA" w:rsidP="003245CA">
      <w:r>
        <w:t>This section includes some frequent issues and solutions.</w:t>
      </w:r>
    </w:p>
    <w:p w14:paraId="1A74CEFA" w14:textId="77777777" w:rsidR="003245CA" w:rsidRDefault="003245CA" w:rsidP="003245CA"/>
    <w:p w14:paraId="0E3518A7" w14:textId="77777777" w:rsidR="003245CA" w:rsidRPr="003245CA" w:rsidRDefault="003245CA" w:rsidP="003245CA"/>
    <w:p w14:paraId="25FF6B41" w14:textId="77777777" w:rsidR="003B3382" w:rsidRDefault="003B3382" w:rsidP="003B3382">
      <w:pPr>
        <w:pStyle w:val="Heading2"/>
      </w:pPr>
      <w:bookmarkStart w:id="166" w:name="_Toc35934316"/>
      <w:r>
        <w:t>Environment Variables</w:t>
      </w:r>
      <w:bookmarkEnd w:id="166"/>
    </w:p>
    <w:p w14:paraId="52C25303" w14:textId="77777777" w:rsidR="003B3382" w:rsidRDefault="003B3382" w:rsidP="003B3382"/>
    <w:p w14:paraId="03F76EFD" w14:textId="77777777" w:rsidR="003B3382" w:rsidRDefault="003B3382" w:rsidP="003B3382">
      <w:r>
        <w:t xml:space="preserve">The instructions in </w:t>
      </w:r>
      <w:r>
        <w:fldChar w:fldCharType="begin"/>
      </w:r>
      <w:r>
        <w:instrText xml:space="preserve"> REF _Ref532809551 \r \h </w:instrText>
      </w:r>
      <w:r>
        <w:fldChar w:fldCharType="separate"/>
      </w:r>
      <w:r w:rsidR="00EE40F8">
        <w:t>3.4</w:t>
      </w:r>
      <w:r>
        <w:fldChar w:fldCharType="end"/>
      </w:r>
      <w:r>
        <w:t xml:space="preserve"> </w:t>
      </w:r>
      <w:r>
        <w:fldChar w:fldCharType="begin"/>
      </w:r>
      <w:r>
        <w:instrText xml:space="preserve"> REF _Ref532809555 \h </w:instrText>
      </w:r>
      <w:r>
        <w:fldChar w:fldCharType="separate"/>
      </w:r>
      <w:r w:rsidR="00EE40F8">
        <w:t>Optional Customization</w:t>
      </w:r>
      <w:r>
        <w:fldChar w:fldCharType="end"/>
      </w:r>
      <w:r>
        <w:t xml:space="preserve"> and elsewhere are often specific to one Unix shell.  See your shell documentation for variations.  Windows uses yet another syntax.</w:t>
      </w:r>
    </w:p>
    <w:p w14:paraId="46698BAB" w14:textId="77777777" w:rsidR="003B3382" w:rsidRDefault="003B3382" w:rsidP="003B3382"/>
    <w:p w14:paraId="5A1FFBF5" w14:textId="77777777" w:rsidR="003B3382" w:rsidRDefault="003B3382" w:rsidP="003B3382">
      <w:r>
        <w:t>Settings are local to one process (to one window).  When the process exits (when the windows is closed), the setting is lost.  To create a persistent setting</w:t>
      </w:r>
      <w:r w:rsidR="00E67805">
        <w:t>,</w:t>
      </w:r>
      <w:r>
        <w:t xml:space="preserve"> use a dotfile (Unix) or a control panel setting (Windows.)</w:t>
      </w:r>
    </w:p>
    <w:p w14:paraId="1811C1DE" w14:textId="77777777" w:rsidR="003B3382" w:rsidRPr="003245CA" w:rsidRDefault="003B3382" w:rsidP="003B3382"/>
    <w:p w14:paraId="7C472FA5" w14:textId="77777777" w:rsidR="003B3382" w:rsidRDefault="003B3382" w:rsidP="003B3382">
      <w:pPr>
        <w:pStyle w:val="Heading2"/>
      </w:pPr>
      <w:bookmarkStart w:id="167" w:name="_Toc35934317"/>
      <w:r>
        <w:t>Command line utilities fail on Windows 10</w:t>
      </w:r>
      <w:bookmarkEnd w:id="167"/>
    </w:p>
    <w:p w14:paraId="51FBD084" w14:textId="77777777" w:rsidR="003B3382" w:rsidRPr="003B3382" w:rsidRDefault="003B3382" w:rsidP="003B3382"/>
    <w:p w14:paraId="447B304B" w14:textId="77777777" w:rsidR="003B3382" w:rsidRDefault="003B3382" w:rsidP="003B3382">
      <w:r>
        <w:t>Windows blocks executables with the strings setup, install, update, and patch in the name.  Thus, TPM utilities like sequenceupdate.exe will not run.</w:t>
      </w:r>
    </w:p>
    <w:p w14:paraId="44F88D01" w14:textId="77777777" w:rsidR="003B3382" w:rsidRDefault="003B3382" w:rsidP="003B3382"/>
    <w:p w14:paraId="0E463E73" w14:textId="77777777" w:rsidR="003B3382" w:rsidRDefault="003B3382" w:rsidP="003B3382">
      <w:r>
        <w:t xml:space="preserve">One work around is to run the commands shell as administrator.  Right click "Command Prompt" and select "Run as administrator".  </w:t>
      </w:r>
    </w:p>
    <w:p w14:paraId="37D68883" w14:textId="77777777" w:rsidR="003B3382" w:rsidRDefault="003B3382" w:rsidP="003B3382"/>
    <w:p w14:paraId="3C3FCF0D" w14:textId="77777777" w:rsidR="003245CA" w:rsidRDefault="003245CA">
      <w:pPr>
        <w:pStyle w:val="Heading2"/>
      </w:pPr>
      <w:bookmarkStart w:id="168" w:name="_Toc35934318"/>
      <w:r>
        <w:t>OpenSSL Linking</w:t>
      </w:r>
      <w:r w:rsidR="003B3382">
        <w:t xml:space="preserve"> on Windows</w:t>
      </w:r>
      <w:bookmarkEnd w:id="168"/>
    </w:p>
    <w:p w14:paraId="76F6E7CE" w14:textId="77777777" w:rsidR="003245CA" w:rsidRDefault="003245CA" w:rsidP="003245CA"/>
    <w:p w14:paraId="7927D1FA" w14:textId="77777777" w:rsidR="003245CA" w:rsidRDefault="003245CA" w:rsidP="003245CA">
      <w:r>
        <w:t>A failure linking with OpenSSL on Windows is very often caused by multiple versions of OpenSSL installed on the platform.  The easiest solution is to run the uninstaller, delete all the OpenSSL directories, and then install just once.</w:t>
      </w:r>
    </w:p>
    <w:p w14:paraId="07AF65AD" w14:textId="77777777" w:rsidR="003245CA" w:rsidRDefault="003245CA" w:rsidP="003245CA"/>
    <w:p w14:paraId="6EDC4914" w14:textId="77777777" w:rsidR="003B3382" w:rsidRDefault="003B3382" w:rsidP="003B3382">
      <w:r>
        <w:t>The Windows 10 crypto library has function names that clash with OpenSSL, particularly in the area of X.509 support.  Visual Studio includes it by default when using.  To remove those headers, define WIN32_LEAN_AND_MEAN.  Use the command line utilities as samples.</w:t>
      </w:r>
    </w:p>
    <w:p w14:paraId="13EC7D0E" w14:textId="77777777" w:rsidR="003245CA" w:rsidRPr="003245CA" w:rsidRDefault="003245CA" w:rsidP="003245CA"/>
    <w:p w14:paraId="72862E11" w14:textId="77777777" w:rsidR="003245CA" w:rsidRDefault="003245CA">
      <w:pPr>
        <w:pStyle w:val="Heading2"/>
      </w:pPr>
      <w:bookmarkStart w:id="169" w:name="_Toc35934319"/>
      <w:r>
        <w:t>Loaded objects (keys) disappear</w:t>
      </w:r>
      <w:bookmarkEnd w:id="169"/>
    </w:p>
    <w:p w14:paraId="20A233EB" w14:textId="77777777" w:rsidR="003245CA" w:rsidRDefault="003245CA" w:rsidP="003245CA"/>
    <w:p w14:paraId="09AE8E06" w14:textId="77777777" w:rsidR="003245CA" w:rsidRDefault="003245CA" w:rsidP="003245CA">
      <w:r>
        <w:t>If an object such as a key is loaded successfully in a script but then seems to disappear, it is likely the interaction with the resource manager.</w:t>
      </w:r>
      <w:r w:rsidR="003B3382">
        <w:t xml:space="preserve">  The resource manager detects that the process (one line of the script) exits and then frees all allocated resources.</w:t>
      </w:r>
    </w:p>
    <w:p w14:paraId="088B32E2" w14:textId="77777777" w:rsidR="003B3382" w:rsidRDefault="003B3382" w:rsidP="003245CA"/>
    <w:p w14:paraId="5F2BAC24" w14:textId="77777777" w:rsidR="003B3382" w:rsidRDefault="003B3382" w:rsidP="003245CA">
      <w:r>
        <w:lastRenderedPageBreak/>
        <w:t>This occurs with a hardware TPM - always on Windows and with Linux when connecting to /dev/tpmrm0.  It will not occur when connecting directly with a software TPM or a hardware TPM at /dev/tpm0, which bypasses the resource manager.  It will also not occur once the prototyping script is replaced by an executable that does not close the connection after each TPM command.</w:t>
      </w:r>
    </w:p>
    <w:p w14:paraId="2977C915" w14:textId="77777777" w:rsidR="003B3382" w:rsidRDefault="003B3382" w:rsidP="003245CA"/>
    <w:p w14:paraId="7369E299" w14:textId="77777777" w:rsidR="003B3382" w:rsidRDefault="003B3382" w:rsidP="003B3382">
      <w:r>
        <w:t xml:space="preserve">The solution is to use a proxy, which keeps the TPM connection alive. See section </w:t>
      </w:r>
      <w:r>
        <w:fldChar w:fldCharType="begin"/>
      </w:r>
      <w:r>
        <w:instrText xml:space="preserve"> REF _Ref483554619 \r \h </w:instrText>
      </w:r>
      <w:r>
        <w:fldChar w:fldCharType="separate"/>
      </w:r>
      <w:r w:rsidR="00EE40F8">
        <w:t>4.7</w:t>
      </w:r>
      <w:r>
        <w:fldChar w:fldCharType="end"/>
      </w:r>
      <w:r>
        <w:t xml:space="preserve"> </w:t>
      </w:r>
      <w:r>
        <w:fldChar w:fldCharType="begin"/>
      </w:r>
      <w:r>
        <w:instrText xml:space="preserve"> REF _Ref483554623 \h </w:instrText>
      </w:r>
      <w:r>
        <w:fldChar w:fldCharType="separate"/>
      </w:r>
      <w:r w:rsidR="00EE40F8">
        <w:t>Connecting to Resource Managers</w:t>
      </w:r>
      <w:r>
        <w:fldChar w:fldCharType="end"/>
      </w:r>
      <w:r>
        <w:t>.</w:t>
      </w:r>
    </w:p>
    <w:p w14:paraId="4026FBB9" w14:textId="4AEA3414" w:rsidR="003B3382" w:rsidRPr="003245CA" w:rsidRDefault="003B3382" w:rsidP="003245CA"/>
    <w:sectPr w:rsidR="003B3382" w:rsidRPr="003245CA" w:rsidSect="00774719">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C51E9" w14:textId="77777777" w:rsidR="00C95029" w:rsidRDefault="00C95029">
      <w:r>
        <w:separator/>
      </w:r>
    </w:p>
  </w:endnote>
  <w:endnote w:type="continuationSeparator" w:id="0">
    <w:p w14:paraId="36825D1B" w14:textId="77777777" w:rsidR="00C95029" w:rsidRDefault="00C9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DE11" w14:textId="77777777" w:rsidR="00B35505" w:rsidRPr="00920018" w:rsidRDefault="00B35505">
    <w:pPr>
      <w:pStyle w:val="Footer"/>
      <w:rPr>
        <w:sz w:val="23"/>
        <w:szCs w:val="23"/>
      </w:rPr>
    </w:pPr>
    <w:r w:rsidRPr="00920018">
      <w:rPr>
        <w:sz w:val="23"/>
        <w:szCs w:val="23"/>
      </w:rPr>
      <w:tab/>
      <w:t xml:space="preserve">Page </w:t>
    </w:r>
    <w:r w:rsidRPr="00920018">
      <w:rPr>
        <w:sz w:val="23"/>
        <w:szCs w:val="23"/>
      </w:rPr>
      <w:fldChar w:fldCharType="begin"/>
    </w:r>
    <w:r w:rsidRPr="00920018">
      <w:rPr>
        <w:sz w:val="23"/>
        <w:szCs w:val="23"/>
      </w:rPr>
      <w:instrText xml:space="preserve"> PAGE </w:instrText>
    </w:r>
    <w:r w:rsidRPr="00920018">
      <w:rPr>
        <w:sz w:val="23"/>
        <w:szCs w:val="23"/>
      </w:rPr>
      <w:fldChar w:fldCharType="separate"/>
    </w:r>
    <w:r>
      <w:rPr>
        <w:noProof/>
        <w:sz w:val="23"/>
        <w:szCs w:val="23"/>
      </w:rPr>
      <w:t>27</w:t>
    </w:r>
    <w:r w:rsidRPr="00920018">
      <w:rPr>
        <w:sz w:val="23"/>
        <w:szCs w:val="23"/>
      </w:rPr>
      <w:fldChar w:fldCharType="end"/>
    </w:r>
    <w:r w:rsidRPr="00920018">
      <w:rPr>
        <w:sz w:val="23"/>
        <w:szCs w:val="2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A536E" w14:textId="77777777" w:rsidR="00C95029" w:rsidRDefault="00C95029">
      <w:r>
        <w:separator/>
      </w:r>
    </w:p>
  </w:footnote>
  <w:footnote w:type="continuationSeparator" w:id="0">
    <w:p w14:paraId="21D0400C" w14:textId="77777777" w:rsidR="00C95029" w:rsidRDefault="00C95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bullet001"/>
      </v:shape>
    </w:pict>
  </w:numPicBullet>
  <w:numPicBullet w:numPicBulletId="1">
    <w:pict>
      <v:shape id="_x0000_i1030" type="#_x0000_t75" style="width:11.25pt;height:11.25pt" o:bullet="t">
        <v:imagedata r:id="rId2" o:title="clip_bullet001"/>
      </v:shape>
    </w:pict>
  </w:numPicBullet>
  <w:numPicBullet w:numPicBulletId="2">
    <w:pict>
      <v:shape id="_x0000_i1031" type="#_x0000_t75" style="width:8.25pt;height:8.25pt" o:bullet="t">
        <v:imagedata r:id="rId3" o:title="clip_bullet002"/>
      </v:shape>
    </w:pict>
  </w:numPicBullet>
  <w:abstractNum w:abstractNumId="0" w15:restartNumberingAfterBreak="0">
    <w:nsid w:val="0BE469ED"/>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1902"/>
    <w:multiLevelType w:val="hybridMultilevel"/>
    <w:tmpl w:val="73F0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47FA"/>
    <w:multiLevelType w:val="hybridMultilevel"/>
    <w:tmpl w:val="44B41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214D1"/>
    <w:multiLevelType w:val="hybridMultilevel"/>
    <w:tmpl w:val="B9EAF79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13C342CB"/>
    <w:multiLevelType w:val="hybridMultilevel"/>
    <w:tmpl w:val="5F5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34997"/>
    <w:multiLevelType w:val="hybridMultilevel"/>
    <w:tmpl w:val="B40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445"/>
    <w:multiLevelType w:val="hybridMultilevel"/>
    <w:tmpl w:val="A244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76C9B"/>
    <w:multiLevelType w:val="hybridMultilevel"/>
    <w:tmpl w:val="988C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B7616"/>
    <w:multiLevelType w:val="hybridMultilevel"/>
    <w:tmpl w:val="002C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7E64"/>
    <w:multiLevelType w:val="hybridMultilevel"/>
    <w:tmpl w:val="2F0A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7E7E"/>
    <w:multiLevelType w:val="hybridMultilevel"/>
    <w:tmpl w:val="A022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ED1423"/>
    <w:multiLevelType w:val="multilevel"/>
    <w:tmpl w:val="524CBE3E"/>
    <w:styleLink w:val="StyleNumbered115pt"/>
    <w:lvl w:ilvl="0">
      <w:start w:val="1"/>
      <w:numFmt w:val="decimal"/>
      <w:lvlText w:val="%1."/>
      <w:lvlJc w:val="left"/>
      <w:pPr>
        <w:tabs>
          <w:tab w:val="num" w:pos="1080"/>
        </w:tabs>
        <w:ind w:left="1080" w:hanging="360"/>
      </w:pPr>
      <w:rPr>
        <w:sz w:val="23"/>
        <w:szCs w:val="23"/>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9F5E04"/>
    <w:multiLevelType w:val="hybridMultilevel"/>
    <w:tmpl w:val="F89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F5B00"/>
    <w:multiLevelType w:val="hybridMultilevel"/>
    <w:tmpl w:val="C19E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82990"/>
    <w:multiLevelType w:val="hybridMultilevel"/>
    <w:tmpl w:val="42B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847EA"/>
    <w:multiLevelType w:val="hybridMultilevel"/>
    <w:tmpl w:val="2EBEA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B55FE"/>
    <w:multiLevelType w:val="hybridMultilevel"/>
    <w:tmpl w:val="5DE6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6054C"/>
    <w:multiLevelType w:val="hybridMultilevel"/>
    <w:tmpl w:val="3F6A35C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017B6"/>
    <w:multiLevelType w:val="hybridMultilevel"/>
    <w:tmpl w:val="BA5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64322"/>
    <w:multiLevelType w:val="hybridMultilevel"/>
    <w:tmpl w:val="12BE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75CC5"/>
    <w:multiLevelType w:val="hybridMultilevel"/>
    <w:tmpl w:val="6EE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A007C"/>
    <w:multiLevelType w:val="hybridMultilevel"/>
    <w:tmpl w:val="936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F78BE"/>
    <w:multiLevelType w:val="hybridMultilevel"/>
    <w:tmpl w:val="AE80F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F4796"/>
    <w:multiLevelType w:val="hybridMultilevel"/>
    <w:tmpl w:val="213679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561E2F"/>
    <w:multiLevelType w:val="multilevel"/>
    <w:tmpl w:val="EE8CFC9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360"/>
        </w:tabs>
        <w:ind w:left="360" w:hanging="36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73A66970"/>
    <w:multiLevelType w:val="hybridMultilevel"/>
    <w:tmpl w:val="6828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D2C0B"/>
    <w:multiLevelType w:val="hybridMultilevel"/>
    <w:tmpl w:val="AA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861688">
    <w:abstractNumId w:val="11"/>
  </w:num>
  <w:num w:numId="2" w16cid:durableId="381517679">
    <w:abstractNumId w:val="24"/>
  </w:num>
  <w:num w:numId="3" w16cid:durableId="437793494">
    <w:abstractNumId w:val="24"/>
  </w:num>
  <w:num w:numId="4" w16cid:durableId="1918439885">
    <w:abstractNumId w:val="23"/>
  </w:num>
  <w:num w:numId="5" w16cid:durableId="728578442">
    <w:abstractNumId w:val="22"/>
  </w:num>
  <w:num w:numId="6" w16cid:durableId="530384894">
    <w:abstractNumId w:val="0"/>
  </w:num>
  <w:num w:numId="7" w16cid:durableId="1216702470">
    <w:abstractNumId w:val="25"/>
  </w:num>
  <w:num w:numId="8" w16cid:durableId="186450387">
    <w:abstractNumId w:val="6"/>
  </w:num>
  <w:num w:numId="9" w16cid:durableId="567689709">
    <w:abstractNumId w:val="9"/>
  </w:num>
  <w:num w:numId="10" w16cid:durableId="1775133918">
    <w:abstractNumId w:val="26"/>
  </w:num>
  <w:num w:numId="11" w16cid:durableId="1611283053">
    <w:abstractNumId w:val="19"/>
  </w:num>
  <w:num w:numId="12" w16cid:durableId="589654853">
    <w:abstractNumId w:val="12"/>
  </w:num>
  <w:num w:numId="13" w16cid:durableId="2044868784">
    <w:abstractNumId w:val="3"/>
  </w:num>
  <w:num w:numId="14" w16cid:durableId="2130585514">
    <w:abstractNumId w:val="2"/>
  </w:num>
  <w:num w:numId="15" w16cid:durableId="1605115253">
    <w:abstractNumId w:val="13"/>
  </w:num>
  <w:num w:numId="16" w16cid:durableId="1138768993">
    <w:abstractNumId w:val="5"/>
  </w:num>
  <w:num w:numId="17" w16cid:durableId="449708414">
    <w:abstractNumId w:val="7"/>
  </w:num>
  <w:num w:numId="18" w16cid:durableId="2091149394">
    <w:abstractNumId w:val="10"/>
  </w:num>
  <w:num w:numId="19" w16cid:durableId="1724524128">
    <w:abstractNumId w:val="15"/>
  </w:num>
  <w:num w:numId="20" w16cid:durableId="2049525951">
    <w:abstractNumId w:val="8"/>
  </w:num>
  <w:num w:numId="21" w16cid:durableId="319164685">
    <w:abstractNumId w:val="1"/>
  </w:num>
  <w:num w:numId="22" w16cid:durableId="1209033208">
    <w:abstractNumId w:val="4"/>
  </w:num>
  <w:num w:numId="23" w16cid:durableId="973944983">
    <w:abstractNumId w:val="20"/>
  </w:num>
  <w:num w:numId="24" w16cid:durableId="1010527121">
    <w:abstractNumId w:val="21"/>
  </w:num>
  <w:num w:numId="25" w16cid:durableId="1454052837">
    <w:abstractNumId w:val="14"/>
  </w:num>
  <w:num w:numId="26" w16cid:durableId="638851158">
    <w:abstractNumId w:val="16"/>
  </w:num>
  <w:num w:numId="27" w16cid:durableId="1039016610">
    <w:abstractNumId w:val="18"/>
  </w:num>
  <w:num w:numId="28" w16cid:durableId="1212225469">
    <w:abstractNumId w:val="24"/>
  </w:num>
  <w:num w:numId="29" w16cid:durableId="1929344372">
    <w:abstractNumId w:val="24"/>
  </w:num>
  <w:num w:numId="30" w16cid:durableId="49993325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US" w:vendorID="64" w:dllVersion="6" w:nlCheck="1" w:checkStyle="0"/>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oNotTrackMoves/>
  <w:doNotTrackFormatting/>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047"/>
    <w:rsid w:val="000004D0"/>
    <w:rsid w:val="000011F1"/>
    <w:rsid w:val="00001376"/>
    <w:rsid w:val="00001DD0"/>
    <w:rsid w:val="000048BE"/>
    <w:rsid w:val="00004983"/>
    <w:rsid w:val="00005DC0"/>
    <w:rsid w:val="00007381"/>
    <w:rsid w:val="0000780C"/>
    <w:rsid w:val="00010619"/>
    <w:rsid w:val="000106BA"/>
    <w:rsid w:val="0001081B"/>
    <w:rsid w:val="00010823"/>
    <w:rsid w:val="0001174C"/>
    <w:rsid w:val="0001207D"/>
    <w:rsid w:val="00012FA2"/>
    <w:rsid w:val="0001343E"/>
    <w:rsid w:val="0001510E"/>
    <w:rsid w:val="0001536A"/>
    <w:rsid w:val="0001568B"/>
    <w:rsid w:val="000158C2"/>
    <w:rsid w:val="0001617F"/>
    <w:rsid w:val="00016DC5"/>
    <w:rsid w:val="00017F1B"/>
    <w:rsid w:val="00020B82"/>
    <w:rsid w:val="0002339E"/>
    <w:rsid w:val="00024E0B"/>
    <w:rsid w:val="00025696"/>
    <w:rsid w:val="000257B3"/>
    <w:rsid w:val="00025B2C"/>
    <w:rsid w:val="00025F38"/>
    <w:rsid w:val="00026981"/>
    <w:rsid w:val="000275C7"/>
    <w:rsid w:val="00031754"/>
    <w:rsid w:val="00031DC6"/>
    <w:rsid w:val="00032754"/>
    <w:rsid w:val="00032F30"/>
    <w:rsid w:val="00035249"/>
    <w:rsid w:val="00035FE6"/>
    <w:rsid w:val="00036129"/>
    <w:rsid w:val="00037D69"/>
    <w:rsid w:val="0004139D"/>
    <w:rsid w:val="000458F4"/>
    <w:rsid w:val="000471F8"/>
    <w:rsid w:val="00050B8A"/>
    <w:rsid w:val="00050FC1"/>
    <w:rsid w:val="0005285B"/>
    <w:rsid w:val="00052AAF"/>
    <w:rsid w:val="00052F34"/>
    <w:rsid w:val="0005373B"/>
    <w:rsid w:val="00054C51"/>
    <w:rsid w:val="00054F6F"/>
    <w:rsid w:val="0005571F"/>
    <w:rsid w:val="00055BAB"/>
    <w:rsid w:val="00057EEB"/>
    <w:rsid w:val="000602B9"/>
    <w:rsid w:val="00060757"/>
    <w:rsid w:val="00062781"/>
    <w:rsid w:val="000631AA"/>
    <w:rsid w:val="00064140"/>
    <w:rsid w:val="00064611"/>
    <w:rsid w:val="00064E72"/>
    <w:rsid w:val="00064EC8"/>
    <w:rsid w:val="0006558D"/>
    <w:rsid w:val="00065603"/>
    <w:rsid w:val="00065F5A"/>
    <w:rsid w:val="00066398"/>
    <w:rsid w:val="00066C25"/>
    <w:rsid w:val="0007098C"/>
    <w:rsid w:val="0007111E"/>
    <w:rsid w:val="00071411"/>
    <w:rsid w:val="00074E0D"/>
    <w:rsid w:val="00075C6C"/>
    <w:rsid w:val="0007624A"/>
    <w:rsid w:val="0008082C"/>
    <w:rsid w:val="000819EC"/>
    <w:rsid w:val="00081A8D"/>
    <w:rsid w:val="00081C5A"/>
    <w:rsid w:val="00081D00"/>
    <w:rsid w:val="00081F9C"/>
    <w:rsid w:val="000825D5"/>
    <w:rsid w:val="000830D0"/>
    <w:rsid w:val="0008326C"/>
    <w:rsid w:val="000852E9"/>
    <w:rsid w:val="00085E10"/>
    <w:rsid w:val="00086E9F"/>
    <w:rsid w:val="0008716D"/>
    <w:rsid w:val="00087636"/>
    <w:rsid w:val="00087CC7"/>
    <w:rsid w:val="00090018"/>
    <w:rsid w:val="0009025A"/>
    <w:rsid w:val="000906F1"/>
    <w:rsid w:val="00090836"/>
    <w:rsid w:val="00091095"/>
    <w:rsid w:val="000927B9"/>
    <w:rsid w:val="0009383D"/>
    <w:rsid w:val="000960CD"/>
    <w:rsid w:val="0009616B"/>
    <w:rsid w:val="0009629F"/>
    <w:rsid w:val="000962B2"/>
    <w:rsid w:val="000963DF"/>
    <w:rsid w:val="0009647F"/>
    <w:rsid w:val="000971FE"/>
    <w:rsid w:val="0009727E"/>
    <w:rsid w:val="0009747E"/>
    <w:rsid w:val="0009793C"/>
    <w:rsid w:val="000A044A"/>
    <w:rsid w:val="000A1CC3"/>
    <w:rsid w:val="000A21DA"/>
    <w:rsid w:val="000A2B21"/>
    <w:rsid w:val="000A51AC"/>
    <w:rsid w:val="000A6220"/>
    <w:rsid w:val="000A6F6D"/>
    <w:rsid w:val="000A7670"/>
    <w:rsid w:val="000A77FC"/>
    <w:rsid w:val="000A7D3E"/>
    <w:rsid w:val="000B0600"/>
    <w:rsid w:val="000B0FC8"/>
    <w:rsid w:val="000B1925"/>
    <w:rsid w:val="000B1CD8"/>
    <w:rsid w:val="000B2546"/>
    <w:rsid w:val="000B2B4F"/>
    <w:rsid w:val="000B35D7"/>
    <w:rsid w:val="000B3CE3"/>
    <w:rsid w:val="000B3ED6"/>
    <w:rsid w:val="000B3EEA"/>
    <w:rsid w:val="000B4511"/>
    <w:rsid w:val="000B4824"/>
    <w:rsid w:val="000B68B5"/>
    <w:rsid w:val="000B70A4"/>
    <w:rsid w:val="000B7C87"/>
    <w:rsid w:val="000B7CF2"/>
    <w:rsid w:val="000C0130"/>
    <w:rsid w:val="000C0509"/>
    <w:rsid w:val="000C0B72"/>
    <w:rsid w:val="000C162D"/>
    <w:rsid w:val="000C242C"/>
    <w:rsid w:val="000C2525"/>
    <w:rsid w:val="000C44A8"/>
    <w:rsid w:val="000C5F44"/>
    <w:rsid w:val="000C63DB"/>
    <w:rsid w:val="000C74A5"/>
    <w:rsid w:val="000C7859"/>
    <w:rsid w:val="000C79F8"/>
    <w:rsid w:val="000D019C"/>
    <w:rsid w:val="000D07BE"/>
    <w:rsid w:val="000D1465"/>
    <w:rsid w:val="000D21D0"/>
    <w:rsid w:val="000D2B25"/>
    <w:rsid w:val="000D2FE6"/>
    <w:rsid w:val="000D3F24"/>
    <w:rsid w:val="000D4FA0"/>
    <w:rsid w:val="000D57F1"/>
    <w:rsid w:val="000D591A"/>
    <w:rsid w:val="000D5DA8"/>
    <w:rsid w:val="000D5E68"/>
    <w:rsid w:val="000D619B"/>
    <w:rsid w:val="000D61EE"/>
    <w:rsid w:val="000E103C"/>
    <w:rsid w:val="000E146E"/>
    <w:rsid w:val="000E1A97"/>
    <w:rsid w:val="000E1BD6"/>
    <w:rsid w:val="000E2D21"/>
    <w:rsid w:val="000E3012"/>
    <w:rsid w:val="000E46D0"/>
    <w:rsid w:val="000E5758"/>
    <w:rsid w:val="000E7497"/>
    <w:rsid w:val="000E751B"/>
    <w:rsid w:val="000F1777"/>
    <w:rsid w:val="000F1CEC"/>
    <w:rsid w:val="000F1D9A"/>
    <w:rsid w:val="000F1FB8"/>
    <w:rsid w:val="000F2062"/>
    <w:rsid w:val="000F2DDB"/>
    <w:rsid w:val="000F45E9"/>
    <w:rsid w:val="000F6805"/>
    <w:rsid w:val="000F6D92"/>
    <w:rsid w:val="000F705A"/>
    <w:rsid w:val="00100D22"/>
    <w:rsid w:val="00100EDA"/>
    <w:rsid w:val="001017C6"/>
    <w:rsid w:val="00101851"/>
    <w:rsid w:val="0010214A"/>
    <w:rsid w:val="0010221E"/>
    <w:rsid w:val="00102958"/>
    <w:rsid w:val="00102FB9"/>
    <w:rsid w:val="001042D3"/>
    <w:rsid w:val="00104789"/>
    <w:rsid w:val="00104893"/>
    <w:rsid w:val="0010620B"/>
    <w:rsid w:val="001062F0"/>
    <w:rsid w:val="00106936"/>
    <w:rsid w:val="00107132"/>
    <w:rsid w:val="00107201"/>
    <w:rsid w:val="00107B37"/>
    <w:rsid w:val="001102B5"/>
    <w:rsid w:val="00111C37"/>
    <w:rsid w:val="001121FB"/>
    <w:rsid w:val="00112866"/>
    <w:rsid w:val="00113014"/>
    <w:rsid w:val="00113461"/>
    <w:rsid w:val="00113562"/>
    <w:rsid w:val="00114867"/>
    <w:rsid w:val="00114895"/>
    <w:rsid w:val="00115002"/>
    <w:rsid w:val="00115ABD"/>
    <w:rsid w:val="00115BB6"/>
    <w:rsid w:val="00115BFF"/>
    <w:rsid w:val="00115CB0"/>
    <w:rsid w:val="00116E20"/>
    <w:rsid w:val="00117008"/>
    <w:rsid w:val="001217FC"/>
    <w:rsid w:val="00123586"/>
    <w:rsid w:val="001239AC"/>
    <w:rsid w:val="00124B1A"/>
    <w:rsid w:val="00124B5D"/>
    <w:rsid w:val="0012523B"/>
    <w:rsid w:val="001254DA"/>
    <w:rsid w:val="001255C9"/>
    <w:rsid w:val="00126008"/>
    <w:rsid w:val="00126F49"/>
    <w:rsid w:val="00127DAC"/>
    <w:rsid w:val="00132133"/>
    <w:rsid w:val="001322E4"/>
    <w:rsid w:val="00133FC8"/>
    <w:rsid w:val="0013497E"/>
    <w:rsid w:val="0013602B"/>
    <w:rsid w:val="00137102"/>
    <w:rsid w:val="00137461"/>
    <w:rsid w:val="0013798E"/>
    <w:rsid w:val="00137A36"/>
    <w:rsid w:val="00137EE1"/>
    <w:rsid w:val="00137F0D"/>
    <w:rsid w:val="00140CFD"/>
    <w:rsid w:val="001412BB"/>
    <w:rsid w:val="00142529"/>
    <w:rsid w:val="00143D03"/>
    <w:rsid w:val="001453A1"/>
    <w:rsid w:val="00145BE8"/>
    <w:rsid w:val="00147427"/>
    <w:rsid w:val="0015156B"/>
    <w:rsid w:val="00152FDE"/>
    <w:rsid w:val="00153268"/>
    <w:rsid w:val="00153AF2"/>
    <w:rsid w:val="00154123"/>
    <w:rsid w:val="00154282"/>
    <w:rsid w:val="0015497F"/>
    <w:rsid w:val="00155013"/>
    <w:rsid w:val="00155407"/>
    <w:rsid w:val="001557E7"/>
    <w:rsid w:val="0015645F"/>
    <w:rsid w:val="00156E45"/>
    <w:rsid w:val="001576A3"/>
    <w:rsid w:val="00157C78"/>
    <w:rsid w:val="00161009"/>
    <w:rsid w:val="00161325"/>
    <w:rsid w:val="001613F5"/>
    <w:rsid w:val="001616BF"/>
    <w:rsid w:val="00161E4E"/>
    <w:rsid w:val="00161EEA"/>
    <w:rsid w:val="001626B9"/>
    <w:rsid w:val="00163424"/>
    <w:rsid w:val="00163965"/>
    <w:rsid w:val="001645B4"/>
    <w:rsid w:val="00167195"/>
    <w:rsid w:val="001673EA"/>
    <w:rsid w:val="001719FC"/>
    <w:rsid w:val="00171D5C"/>
    <w:rsid w:val="00172598"/>
    <w:rsid w:val="00173158"/>
    <w:rsid w:val="001737BB"/>
    <w:rsid w:val="00174512"/>
    <w:rsid w:val="00175F46"/>
    <w:rsid w:val="00176605"/>
    <w:rsid w:val="001766C1"/>
    <w:rsid w:val="00176FBD"/>
    <w:rsid w:val="00180B5A"/>
    <w:rsid w:val="00181099"/>
    <w:rsid w:val="001819E7"/>
    <w:rsid w:val="0018232A"/>
    <w:rsid w:val="00182B62"/>
    <w:rsid w:val="00183351"/>
    <w:rsid w:val="00183970"/>
    <w:rsid w:val="00183C03"/>
    <w:rsid w:val="00183EB3"/>
    <w:rsid w:val="00183F26"/>
    <w:rsid w:val="00186011"/>
    <w:rsid w:val="00186CAC"/>
    <w:rsid w:val="001873A6"/>
    <w:rsid w:val="00191AC1"/>
    <w:rsid w:val="00192288"/>
    <w:rsid w:val="00192F58"/>
    <w:rsid w:val="001943F3"/>
    <w:rsid w:val="00194651"/>
    <w:rsid w:val="001948C0"/>
    <w:rsid w:val="00196862"/>
    <w:rsid w:val="00197261"/>
    <w:rsid w:val="00197645"/>
    <w:rsid w:val="00197672"/>
    <w:rsid w:val="001977AF"/>
    <w:rsid w:val="001A0A0E"/>
    <w:rsid w:val="001A1BC5"/>
    <w:rsid w:val="001A1FF6"/>
    <w:rsid w:val="001A2D59"/>
    <w:rsid w:val="001A39D6"/>
    <w:rsid w:val="001A6B7B"/>
    <w:rsid w:val="001A6D82"/>
    <w:rsid w:val="001B0801"/>
    <w:rsid w:val="001B0E2F"/>
    <w:rsid w:val="001B1CAB"/>
    <w:rsid w:val="001B2CDC"/>
    <w:rsid w:val="001B3717"/>
    <w:rsid w:val="001B4067"/>
    <w:rsid w:val="001B44C4"/>
    <w:rsid w:val="001B5D91"/>
    <w:rsid w:val="001B67A9"/>
    <w:rsid w:val="001B72C0"/>
    <w:rsid w:val="001C1665"/>
    <w:rsid w:val="001C2A7E"/>
    <w:rsid w:val="001C3A09"/>
    <w:rsid w:val="001C3E06"/>
    <w:rsid w:val="001C4042"/>
    <w:rsid w:val="001C437D"/>
    <w:rsid w:val="001C48AC"/>
    <w:rsid w:val="001C4C85"/>
    <w:rsid w:val="001C52F1"/>
    <w:rsid w:val="001C6A14"/>
    <w:rsid w:val="001C7377"/>
    <w:rsid w:val="001C74F0"/>
    <w:rsid w:val="001C77B9"/>
    <w:rsid w:val="001C78E7"/>
    <w:rsid w:val="001C7AC7"/>
    <w:rsid w:val="001D0D7E"/>
    <w:rsid w:val="001D222F"/>
    <w:rsid w:val="001D32C9"/>
    <w:rsid w:val="001D3D36"/>
    <w:rsid w:val="001D42F4"/>
    <w:rsid w:val="001D5012"/>
    <w:rsid w:val="001D52C3"/>
    <w:rsid w:val="001D5543"/>
    <w:rsid w:val="001D58CD"/>
    <w:rsid w:val="001D6260"/>
    <w:rsid w:val="001D7F80"/>
    <w:rsid w:val="001E03A1"/>
    <w:rsid w:val="001E2579"/>
    <w:rsid w:val="001E258D"/>
    <w:rsid w:val="001E28E1"/>
    <w:rsid w:val="001E3424"/>
    <w:rsid w:val="001E43C3"/>
    <w:rsid w:val="001E47DD"/>
    <w:rsid w:val="001E4B77"/>
    <w:rsid w:val="001E4E78"/>
    <w:rsid w:val="001E5202"/>
    <w:rsid w:val="001E65BA"/>
    <w:rsid w:val="001E6CC1"/>
    <w:rsid w:val="001E701E"/>
    <w:rsid w:val="001E71C4"/>
    <w:rsid w:val="001E72DB"/>
    <w:rsid w:val="001E7360"/>
    <w:rsid w:val="001E73B0"/>
    <w:rsid w:val="001E75E6"/>
    <w:rsid w:val="001F1D01"/>
    <w:rsid w:val="001F2F17"/>
    <w:rsid w:val="001F3DCE"/>
    <w:rsid w:val="001F3EC8"/>
    <w:rsid w:val="001F4D25"/>
    <w:rsid w:val="001F4DD8"/>
    <w:rsid w:val="001F7CC4"/>
    <w:rsid w:val="002001B8"/>
    <w:rsid w:val="00200820"/>
    <w:rsid w:val="00200926"/>
    <w:rsid w:val="00201219"/>
    <w:rsid w:val="00201236"/>
    <w:rsid w:val="002012EB"/>
    <w:rsid w:val="00201C87"/>
    <w:rsid w:val="00201C9B"/>
    <w:rsid w:val="002029FA"/>
    <w:rsid w:val="0020323F"/>
    <w:rsid w:val="00204208"/>
    <w:rsid w:val="00204299"/>
    <w:rsid w:val="00204674"/>
    <w:rsid w:val="0020469F"/>
    <w:rsid w:val="00204AEC"/>
    <w:rsid w:val="00206499"/>
    <w:rsid w:val="00206ECF"/>
    <w:rsid w:val="00207027"/>
    <w:rsid w:val="0020721A"/>
    <w:rsid w:val="00207389"/>
    <w:rsid w:val="0021088A"/>
    <w:rsid w:val="00211064"/>
    <w:rsid w:val="002114B1"/>
    <w:rsid w:val="00211682"/>
    <w:rsid w:val="002119AE"/>
    <w:rsid w:val="00211B9C"/>
    <w:rsid w:val="00211EF5"/>
    <w:rsid w:val="00212199"/>
    <w:rsid w:val="002121C1"/>
    <w:rsid w:val="00212270"/>
    <w:rsid w:val="0021298B"/>
    <w:rsid w:val="00212EC0"/>
    <w:rsid w:val="00213382"/>
    <w:rsid w:val="0021372E"/>
    <w:rsid w:val="00213DAE"/>
    <w:rsid w:val="0021406B"/>
    <w:rsid w:val="002142AD"/>
    <w:rsid w:val="00214426"/>
    <w:rsid w:val="002149E1"/>
    <w:rsid w:val="00215C7A"/>
    <w:rsid w:val="00216FB8"/>
    <w:rsid w:val="0022000C"/>
    <w:rsid w:val="00220684"/>
    <w:rsid w:val="00220F0D"/>
    <w:rsid w:val="002220ED"/>
    <w:rsid w:val="002227F0"/>
    <w:rsid w:val="00223371"/>
    <w:rsid w:val="00224FD1"/>
    <w:rsid w:val="00225523"/>
    <w:rsid w:val="00225FE8"/>
    <w:rsid w:val="00226174"/>
    <w:rsid w:val="00226374"/>
    <w:rsid w:val="00227636"/>
    <w:rsid w:val="00227823"/>
    <w:rsid w:val="002279F3"/>
    <w:rsid w:val="0023207C"/>
    <w:rsid w:val="00232AB6"/>
    <w:rsid w:val="002333F6"/>
    <w:rsid w:val="00235B7C"/>
    <w:rsid w:val="002363F9"/>
    <w:rsid w:val="0024033D"/>
    <w:rsid w:val="002407E2"/>
    <w:rsid w:val="00240A6A"/>
    <w:rsid w:val="00241AA2"/>
    <w:rsid w:val="00241D92"/>
    <w:rsid w:val="00242670"/>
    <w:rsid w:val="0024320D"/>
    <w:rsid w:val="00243213"/>
    <w:rsid w:val="0024343C"/>
    <w:rsid w:val="002453DD"/>
    <w:rsid w:val="002456D1"/>
    <w:rsid w:val="00247330"/>
    <w:rsid w:val="0024750E"/>
    <w:rsid w:val="002477B1"/>
    <w:rsid w:val="00247E73"/>
    <w:rsid w:val="0025172C"/>
    <w:rsid w:val="00251A2C"/>
    <w:rsid w:val="00252859"/>
    <w:rsid w:val="00252CC2"/>
    <w:rsid w:val="00252E97"/>
    <w:rsid w:val="00253141"/>
    <w:rsid w:val="002544FD"/>
    <w:rsid w:val="00254A93"/>
    <w:rsid w:val="00256472"/>
    <w:rsid w:val="002568FA"/>
    <w:rsid w:val="00256EE9"/>
    <w:rsid w:val="00257B61"/>
    <w:rsid w:val="00257C89"/>
    <w:rsid w:val="002600C8"/>
    <w:rsid w:val="00262641"/>
    <w:rsid w:val="00262D13"/>
    <w:rsid w:val="002632D6"/>
    <w:rsid w:val="002637CA"/>
    <w:rsid w:val="00263E84"/>
    <w:rsid w:val="002640DC"/>
    <w:rsid w:val="0026686A"/>
    <w:rsid w:val="00266EA6"/>
    <w:rsid w:val="00267D20"/>
    <w:rsid w:val="00267D35"/>
    <w:rsid w:val="00271904"/>
    <w:rsid w:val="00271ABC"/>
    <w:rsid w:val="00272A73"/>
    <w:rsid w:val="00273933"/>
    <w:rsid w:val="00273AC4"/>
    <w:rsid w:val="00273B63"/>
    <w:rsid w:val="00273EC3"/>
    <w:rsid w:val="00275B26"/>
    <w:rsid w:val="002762DB"/>
    <w:rsid w:val="00276449"/>
    <w:rsid w:val="002776B3"/>
    <w:rsid w:val="00277D83"/>
    <w:rsid w:val="002808C0"/>
    <w:rsid w:val="00281193"/>
    <w:rsid w:val="00284507"/>
    <w:rsid w:val="00285C3C"/>
    <w:rsid w:val="00285EAA"/>
    <w:rsid w:val="00286680"/>
    <w:rsid w:val="00290311"/>
    <w:rsid w:val="00290580"/>
    <w:rsid w:val="00290845"/>
    <w:rsid w:val="00290E88"/>
    <w:rsid w:val="002915CB"/>
    <w:rsid w:val="00291605"/>
    <w:rsid w:val="00291B82"/>
    <w:rsid w:val="0029248A"/>
    <w:rsid w:val="00292861"/>
    <w:rsid w:val="00293146"/>
    <w:rsid w:val="0029332C"/>
    <w:rsid w:val="00293BDF"/>
    <w:rsid w:val="002957EB"/>
    <w:rsid w:val="00295DA8"/>
    <w:rsid w:val="0029665A"/>
    <w:rsid w:val="00296A30"/>
    <w:rsid w:val="00296F13"/>
    <w:rsid w:val="002A13D3"/>
    <w:rsid w:val="002A152A"/>
    <w:rsid w:val="002A1A78"/>
    <w:rsid w:val="002A2D2D"/>
    <w:rsid w:val="002A358D"/>
    <w:rsid w:val="002A37A5"/>
    <w:rsid w:val="002A3A24"/>
    <w:rsid w:val="002A3E09"/>
    <w:rsid w:val="002A3E8E"/>
    <w:rsid w:val="002A4BAA"/>
    <w:rsid w:val="002A4F99"/>
    <w:rsid w:val="002A59E4"/>
    <w:rsid w:val="002A5EAD"/>
    <w:rsid w:val="002A62F7"/>
    <w:rsid w:val="002A76BB"/>
    <w:rsid w:val="002B0C9E"/>
    <w:rsid w:val="002B118E"/>
    <w:rsid w:val="002B30E9"/>
    <w:rsid w:val="002B3C60"/>
    <w:rsid w:val="002B3DC0"/>
    <w:rsid w:val="002B5C51"/>
    <w:rsid w:val="002B6C7D"/>
    <w:rsid w:val="002C0A7E"/>
    <w:rsid w:val="002C12C3"/>
    <w:rsid w:val="002C14D9"/>
    <w:rsid w:val="002C37DB"/>
    <w:rsid w:val="002C3849"/>
    <w:rsid w:val="002C3C6B"/>
    <w:rsid w:val="002C45FB"/>
    <w:rsid w:val="002C4951"/>
    <w:rsid w:val="002C55B1"/>
    <w:rsid w:val="002C6BBF"/>
    <w:rsid w:val="002C700E"/>
    <w:rsid w:val="002C7084"/>
    <w:rsid w:val="002C7653"/>
    <w:rsid w:val="002D0274"/>
    <w:rsid w:val="002D1A91"/>
    <w:rsid w:val="002D33F4"/>
    <w:rsid w:val="002D41C8"/>
    <w:rsid w:val="002D5436"/>
    <w:rsid w:val="002D5753"/>
    <w:rsid w:val="002D5A3A"/>
    <w:rsid w:val="002D5EE2"/>
    <w:rsid w:val="002D6E18"/>
    <w:rsid w:val="002E05B3"/>
    <w:rsid w:val="002E07AD"/>
    <w:rsid w:val="002E0B5A"/>
    <w:rsid w:val="002E17DE"/>
    <w:rsid w:val="002E2161"/>
    <w:rsid w:val="002E2A05"/>
    <w:rsid w:val="002E2CDD"/>
    <w:rsid w:val="002E3D87"/>
    <w:rsid w:val="002E6310"/>
    <w:rsid w:val="002E6A07"/>
    <w:rsid w:val="002E6A19"/>
    <w:rsid w:val="002E6C51"/>
    <w:rsid w:val="002E7E72"/>
    <w:rsid w:val="002F1F06"/>
    <w:rsid w:val="002F2251"/>
    <w:rsid w:val="002F300F"/>
    <w:rsid w:val="002F4A5C"/>
    <w:rsid w:val="002F509F"/>
    <w:rsid w:val="002F56C4"/>
    <w:rsid w:val="002F5B3D"/>
    <w:rsid w:val="002F6CD8"/>
    <w:rsid w:val="002F6E36"/>
    <w:rsid w:val="002F7097"/>
    <w:rsid w:val="002F72AD"/>
    <w:rsid w:val="002F78FD"/>
    <w:rsid w:val="00300A9D"/>
    <w:rsid w:val="00302869"/>
    <w:rsid w:val="003029EE"/>
    <w:rsid w:val="0030324B"/>
    <w:rsid w:val="00303AFB"/>
    <w:rsid w:val="00305A2B"/>
    <w:rsid w:val="0030697D"/>
    <w:rsid w:val="0030717B"/>
    <w:rsid w:val="00311DF0"/>
    <w:rsid w:val="00312004"/>
    <w:rsid w:val="00313A8E"/>
    <w:rsid w:val="00313BBF"/>
    <w:rsid w:val="00314B59"/>
    <w:rsid w:val="003157D6"/>
    <w:rsid w:val="00315973"/>
    <w:rsid w:val="0031708D"/>
    <w:rsid w:val="003203B1"/>
    <w:rsid w:val="003207CB"/>
    <w:rsid w:val="00320F94"/>
    <w:rsid w:val="0032158F"/>
    <w:rsid w:val="003230B1"/>
    <w:rsid w:val="0032388F"/>
    <w:rsid w:val="003245CA"/>
    <w:rsid w:val="00324BA0"/>
    <w:rsid w:val="00324DF0"/>
    <w:rsid w:val="00325FB5"/>
    <w:rsid w:val="00327061"/>
    <w:rsid w:val="00327A04"/>
    <w:rsid w:val="00330C6C"/>
    <w:rsid w:val="00331555"/>
    <w:rsid w:val="00331E6D"/>
    <w:rsid w:val="00332537"/>
    <w:rsid w:val="003328CB"/>
    <w:rsid w:val="00332B78"/>
    <w:rsid w:val="003330C5"/>
    <w:rsid w:val="0033324B"/>
    <w:rsid w:val="00333B35"/>
    <w:rsid w:val="00334CE2"/>
    <w:rsid w:val="00337837"/>
    <w:rsid w:val="00340032"/>
    <w:rsid w:val="003402BB"/>
    <w:rsid w:val="003408A1"/>
    <w:rsid w:val="00340C6F"/>
    <w:rsid w:val="003421A3"/>
    <w:rsid w:val="003430AB"/>
    <w:rsid w:val="003430D1"/>
    <w:rsid w:val="0034327F"/>
    <w:rsid w:val="003440C9"/>
    <w:rsid w:val="0034546A"/>
    <w:rsid w:val="00345E15"/>
    <w:rsid w:val="00345F01"/>
    <w:rsid w:val="00346563"/>
    <w:rsid w:val="00346721"/>
    <w:rsid w:val="0034726E"/>
    <w:rsid w:val="00347B68"/>
    <w:rsid w:val="00350E92"/>
    <w:rsid w:val="00352900"/>
    <w:rsid w:val="00353470"/>
    <w:rsid w:val="003540F0"/>
    <w:rsid w:val="0035525B"/>
    <w:rsid w:val="00360C28"/>
    <w:rsid w:val="00361381"/>
    <w:rsid w:val="00363AEF"/>
    <w:rsid w:val="003641E4"/>
    <w:rsid w:val="0036457D"/>
    <w:rsid w:val="00364ECA"/>
    <w:rsid w:val="00364FE1"/>
    <w:rsid w:val="0036659C"/>
    <w:rsid w:val="003672FE"/>
    <w:rsid w:val="00367402"/>
    <w:rsid w:val="00367D3F"/>
    <w:rsid w:val="003716D3"/>
    <w:rsid w:val="003719AB"/>
    <w:rsid w:val="00371ABC"/>
    <w:rsid w:val="00371EE3"/>
    <w:rsid w:val="0037211F"/>
    <w:rsid w:val="003754F9"/>
    <w:rsid w:val="003769CE"/>
    <w:rsid w:val="00376C68"/>
    <w:rsid w:val="00376FBA"/>
    <w:rsid w:val="003775CB"/>
    <w:rsid w:val="00377DF2"/>
    <w:rsid w:val="00380290"/>
    <w:rsid w:val="00381571"/>
    <w:rsid w:val="003818AC"/>
    <w:rsid w:val="00381A92"/>
    <w:rsid w:val="00381E12"/>
    <w:rsid w:val="00381E61"/>
    <w:rsid w:val="00381ED5"/>
    <w:rsid w:val="00382930"/>
    <w:rsid w:val="00383808"/>
    <w:rsid w:val="00385800"/>
    <w:rsid w:val="00385C60"/>
    <w:rsid w:val="003861A6"/>
    <w:rsid w:val="00386292"/>
    <w:rsid w:val="003876F8"/>
    <w:rsid w:val="0039056F"/>
    <w:rsid w:val="00390DD2"/>
    <w:rsid w:val="00391EA4"/>
    <w:rsid w:val="00392276"/>
    <w:rsid w:val="003922AD"/>
    <w:rsid w:val="00392AB4"/>
    <w:rsid w:val="00393FB0"/>
    <w:rsid w:val="0039484C"/>
    <w:rsid w:val="00395076"/>
    <w:rsid w:val="00395B93"/>
    <w:rsid w:val="003972F9"/>
    <w:rsid w:val="003A0A3D"/>
    <w:rsid w:val="003A120C"/>
    <w:rsid w:val="003A1DCC"/>
    <w:rsid w:val="003A27D5"/>
    <w:rsid w:val="003A2D84"/>
    <w:rsid w:val="003A40D0"/>
    <w:rsid w:val="003A524C"/>
    <w:rsid w:val="003A56BA"/>
    <w:rsid w:val="003A5B21"/>
    <w:rsid w:val="003A5F9C"/>
    <w:rsid w:val="003A6179"/>
    <w:rsid w:val="003A7EAC"/>
    <w:rsid w:val="003B21CE"/>
    <w:rsid w:val="003B270C"/>
    <w:rsid w:val="003B3382"/>
    <w:rsid w:val="003B35DA"/>
    <w:rsid w:val="003B49F5"/>
    <w:rsid w:val="003B4D6F"/>
    <w:rsid w:val="003B4F07"/>
    <w:rsid w:val="003B66AE"/>
    <w:rsid w:val="003B6F58"/>
    <w:rsid w:val="003B73E9"/>
    <w:rsid w:val="003B783F"/>
    <w:rsid w:val="003C07CA"/>
    <w:rsid w:val="003C099C"/>
    <w:rsid w:val="003C1A8B"/>
    <w:rsid w:val="003C20B8"/>
    <w:rsid w:val="003C255F"/>
    <w:rsid w:val="003C29DA"/>
    <w:rsid w:val="003C312C"/>
    <w:rsid w:val="003C5202"/>
    <w:rsid w:val="003C55B2"/>
    <w:rsid w:val="003C6642"/>
    <w:rsid w:val="003C6C42"/>
    <w:rsid w:val="003C6CAC"/>
    <w:rsid w:val="003D170E"/>
    <w:rsid w:val="003D2930"/>
    <w:rsid w:val="003D3150"/>
    <w:rsid w:val="003D365D"/>
    <w:rsid w:val="003D459F"/>
    <w:rsid w:val="003D4B01"/>
    <w:rsid w:val="003D4F8D"/>
    <w:rsid w:val="003D5A3C"/>
    <w:rsid w:val="003D60F2"/>
    <w:rsid w:val="003E02A1"/>
    <w:rsid w:val="003E1CBF"/>
    <w:rsid w:val="003E3F41"/>
    <w:rsid w:val="003E45BD"/>
    <w:rsid w:val="003E4FD0"/>
    <w:rsid w:val="003E7F29"/>
    <w:rsid w:val="003F0134"/>
    <w:rsid w:val="003F0F21"/>
    <w:rsid w:val="003F1E7A"/>
    <w:rsid w:val="003F1F12"/>
    <w:rsid w:val="003F381D"/>
    <w:rsid w:val="003F44C9"/>
    <w:rsid w:val="003F4552"/>
    <w:rsid w:val="003F52AC"/>
    <w:rsid w:val="003F52FC"/>
    <w:rsid w:val="003F5B64"/>
    <w:rsid w:val="003F5E9A"/>
    <w:rsid w:val="003F666E"/>
    <w:rsid w:val="003F6E5F"/>
    <w:rsid w:val="003F7644"/>
    <w:rsid w:val="003F7CEF"/>
    <w:rsid w:val="003F7DDB"/>
    <w:rsid w:val="003F7FAB"/>
    <w:rsid w:val="00400984"/>
    <w:rsid w:val="00401672"/>
    <w:rsid w:val="00401A76"/>
    <w:rsid w:val="00401D3F"/>
    <w:rsid w:val="004021B7"/>
    <w:rsid w:val="00402773"/>
    <w:rsid w:val="0040289D"/>
    <w:rsid w:val="00403622"/>
    <w:rsid w:val="00405D72"/>
    <w:rsid w:val="00406860"/>
    <w:rsid w:val="00407D1E"/>
    <w:rsid w:val="00407E85"/>
    <w:rsid w:val="00407EE4"/>
    <w:rsid w:val="004106A6"/>
    <w:rsid w:val="00410E90"/>
    <w:rsid w:val="00410EBB"/>
    <w:rsid w:val="0041100E"/>
    <w:rsid w:val="0041174F"/>
    <w:rsid w:val="00411AF7"/>
    <w:rsid w:val="00413D41"/>
    <w:rsid w:val="00415AA4"/>
    <w:rsid w:val="004168D1"/>
    <w:rsid w:val="00417033"/>
    <w:rsid w:val="004177F3"/>
    <w:rsid w:val="0042217D"/>
    <w:rsid w:val="004221BB"/>
    <w:rsid w:val="004235EA"/>
    <w:rsid w:val="00423A19"/>
    <w:rsid w:val="00425553"/>
    <w:rsid w:val="00425B58"/>
    <w:rsid w:val="00426FCF"/>
    <w:rsid w:val="00427118"/>
    <w:rsid w:val="004275E4"/>
    <w:rsid w:val="00427C59"/>
    <w:rsid w:val="00430443"/>
    <w:rsid w:val="004309A2"/>
    <w:rsid w:val="00432B2F"/>
    <w:rsid w:val="004358D0"/>
    <w:rsid w:val="004360F2"/>
    <w:rsid w:val="00437DD4"/>
    <w:rsid w:val="00441555"/>
    <w:rsid w:val="004425F7"/>
    <w:rsid w:val="004428D9"/>
    <w:rsid w:val="004432E7"/>
    <w:rsid w:val="00445638"/>
    <w:rsid w:val="00445915"/>
    <w:rsid w:val="00445A0F"/>
    <w:rsid w:val="0044662A"/>
    <w:rsid w:val="00446FE2"/>
    <w:rsid w:val="0044784B"/>
    <w:rsid w:val="00450419"/>
    <w:rsid w:val="00452ACC"/>
    <w:rsid w:val="004531CB"/>
    <w:rsid w:val="00453491"/>
    <w:rsid w:val="00453B7A"/>
    <w:rsid w:val="004556DC"/>
    <w:rsid w:val="00455CD8"/>
    <w:rsid w:val="00456B64"/>
    <w:rsid w:val="004606AF"/>
    <w:rsid w:val="004610B2"/>
    <w:rsid w:val="0046215E"/>
    <w:rsid w:val="00462823"/>
    <w:rsid w:val="00462D96"/>
    <w:rsid w:val="00462F63"/>
    <w:rsid w:val="004641C7"/>
    <w:rsid w:val="00467150"/>
    <w:rsid w:val="004672C8"/>
    <w:rsid w:val="00467B71"/>
    <w:rsid w:val="00467C41"/>
    <w:rsid w:val="004705A4"/>
    <w:rsid w:val="00470672"/>
    <w:rsid w:val="00472B68"/>
    <w:rsid w:val="00474D64"/>
    <w:rsid w:val="004771A3"/>
    <w:rsid w:val="00477F3F"/>
    <w:rsid w:val="00480456"/>
    <w:rsid w:val="0048243B"/>
    <w:rsid w:val="00483615"/>
    <w:rsid w:val="00483EE9"/>
    <w:rsid w:val="00484649"/>
    <w:rsid w:val="00484C1D"/>
    <w:rsid w:val="004853BB"/>
    <w:rsid w:val="00485AEB"/>
    <w:rsid w:val="00486EA1"/>
    <w:rsid w:val="00487FAE"/>
    <w:rsid w:val="00490BEE"/>
    <w:rsid w:val="004910CC"/>
    <w:rsid w:val="0049149D"/>
    <w:rsid w:val="004916C0"/>
    <w:rsid w:val="00491F7D"/>
    <w:rsid w:val="004932E1"/>
    <w:rsid w:val="00494867"/>
    <w:rsid w:val="00494D9A"/>
    <w:rsid w:val="004958C3"/>
    <w:rsid w:val="00496842"/>
    <w:rsid w:val="004969EE"/>
    <w:rsid w:val="00496D80"/>
    <w:rsid w:val="0049770B"/>
    <w:rsid w:val="00497D06"/>
    <w:rsid w:val="004A1D37"/>
    <w:rsid w:val="004A2379"/>
    <w:rsid w:val="004A3033"/>
    <w:rsid w:val="004A359D"/>
    <w:rsid w:val="004A410E"/>
    <w:rsid w:val="004A4AF2"/>
    <w:rsid w:val="004A5339"/>
    <w:rsid w:val="004A58A9"/>
    <w:rsid w:val="004A5979"/>
    <w:rsid w:val="004A5DD5"/>
    <w:rsid w:val="004A6B56"/>
    <w:rsid w:val="004A73BC"/>
    <w:rsid w:val="004A793D"/>
    <w:rsid w:val="004A7EA4"/>
    <w:rsid w:val="004A7F28"/>
    <w:rsid w:val="004B22A3"/>
    <w:rsid w:val="004B266C"/>
    <w:rsid w:val="004B2DDE"/>
    <w:rsid w:val="004B313A"/>
    <w:rsid w:val="004B410A"/>
    <w:rsid w:val="004B4A42"/>
    <w:rsid w:val="004B4CC3"/>
    <w:rsid w:val="004B50BB"/>
    <w:rsid w:val="004B52B9"/>
    <w:rsid w:val="004B5519"/>
    <w:rsid w:val="004B5EA2"/>
    <w:rsid w:val="004B6631"/>
    <w:rsid w:val="004B6DF2"/>
    <w:rsid w:val="004B7705"/>
    <w:rsid w:val="004B7904"/>
    <w:rsid w:val="004B7DA7"/>
    <w:rsid w:val="004C0BA9"/>
    <w:rsid w:val="004C19AF"/>
    <w:rsid w:val="004C367E"/>
    <w:rsid w:val="004C49ED"/>
    <w:rsid w:val="004C71B7"/>
    <w:rsid w:val="004D0CED"/>
    <w:rsid w:val="004D2FCC"/>
    <w:rsid w:val="004D31F0"/>
    <w:rsid w:val="004D34BD"/>
    <w:rsid w:val="004D37E8"/>
    <w:rsid w:val="004D48D8"/>
    <w:rsid w:val="004D4C17"/>
    <w:rsid w:val="004D512C"/>
    <w:rsid w:val="004D534B"/>
    <w:rsid w:val="004D58C5"/>
    <w:rsid w:val="004D6130"/>
    <w:rsid w:val="004D65E4"/>
    <w:rsid w:val="004D6E28"/>
    <w:rsid w:val="004D7C33"/>
    <w:rsid w:val="004D7DF4"/>
    <w:rsid w:val="004D7FB0"/>
    <w:rsid w:val="004E1152"/>
    <w:rsid w:val="004E1A2D"/>
    <w:rsid w:val="004E2806"/>
    <w:rsid w:val="004E2A58"/>
    <w:rsid w:val="004E3BDE"/>
    <w:rsid w:val="004E59E9"/>
    <w:rsid w:val="004E5D7A"/>
    <w:rsid w:val="004E7C2A"/>
    <w:rsid w:val="004F0105"/>
    <w:rsid w:val="004F0567"/>
    <w:rsid w:val="004F1128"/>
    <w:rsid w:val="004F2774"/>
    <w:rsid w:val="004F27DC"/>
    <w:rsid w:val="004F3C75"/>
    <w:rsid w:val="004F3F39"/>
    <w:rsid w:val="004F4CDE"/>
    <w:rsid w:val="004F4E53"/>
    <w:rsid w:val="004F5132"/>
    <w:rsid w:val="004F531D"/>
    <w:rsid w:val="004F539C"/>
    <w:rsid w:val="004F5403"/>
    <w:rsid w:val="004F5E75"/>
    <w:rsid w:val="004F68D2"/>
    <w:rsid w:val="004F6DD0"/>
    <w:rsid w:val="004F74C6"/>
    <w:rsid w:val="0050026C"/>
    <w:rsid w:val="00500AF9"/>
    <w:rsid w:val="00501CE1"/>
    <w:rsid w:val="0050406E"/>
    <w:rsid w:val="00504710"/>
    <w:rsid w:val="00504BF1"/>
    <w:rsid w:val="00505EA8"/>
    <w:rsid w:val="00505EDD"/>
    <w:rsid w:val="005067B5"/>
    <w:rsid w:val="005068D6"/>
    <w:rsid w:val="00506A2B"/>
    <w:rsid w:val="00506C81"/>
    <w:rsid w:val="00507443"/>
    <w:rsid w:val="00511965"/>
    <w:rsid w:val="00511B8B"/>
    <w:rsid w:val="00511D3D"/>
    <w:rsid w:val="0051273C"/>
    <w:rsid w:val="00513B9B"/>
    <w:rsid w:val="00513CE0"/>
    <w:rsid w:val="00513E86"/>
    <w:rsid w:val="0051547C"/>
    <w:rsid w:val="00516275"/>
    <w:rsid w:val="00516844"/>
    <w:rsid w:val="005168A9"/>
    <w:rsid w:val="00517428"/>
    <w:rsid w:val="0051759E"/>
    <w:rsid w:val="00517AF9"/>
    <w:rsid w:val="00521076"/>
    <w:rsid w:val="00521130"/>
    <w:rsid w:val="0052151D"/>
    <w:rsid w:val="0052153A"/>
    <w:rsid w:val="00521EE4"/>
    <w:rsid w:val="005249CE"/>
    <w:rsid w:val="00525B0F"/>
    <w:rsid w:val="00526436"/>
    <w:rsid w:val="00527339"/>
    <w:rsid w:val="005275CB"/>
    <w:rsid w:val="00527DA0"/>
    <w:rsid w:val="005302D5"/>
    <w:rsid w:val="005315BD"/>
    <w:rsid w:val="00531DA4"/>
    <w:rsid w:val="00532007"/>
    <w:rsid w:val="00532B4E"/>
    <w:rsid w:val="00532C57"/>
    <w:rsid w:val="00533FC3"/>
    <w:rsid w:val="005354EE"/>
    <w:rsid w:val="00536412"/>
    <w:rsid w:val="00536692"/>
    <w:rsid w:val="00536A60"/>
    <w:rsid w:val="005376EC"/>
    <w:rsid w:val="00540436"/>
    <w:rsid w:val="00540471"/>
    <w:rsid w:val="00540472"/>
    <w:rsid w:val="005408D0"/>
    <w:rsid w:val="00540968"/>
    <w:rsid w:val="00541475"/>
    <w:rsid w:val="00541DBF"/>
    <w:rsid w:val="00542833"/>
    <w:rsid w:val="00544A74"/>
    <w:rsid w:val="00544EC5"/>
    <w:rsid w:val="005459E3"/>
    <w:rsid w:val="00545FBC"/>
    <w:rsid w:val="00546540"/>
    <w:rsid w:val="00546D27"/>
    <w:rsid w:val="00547014"/>
    <w:rsid w:val="005479BC"/>
    <w:rsid w:val="005507C7"/>
    <w:rsid w:val="005516BC"/>
    <w:rsid w:val="0055258B"/>
    <w:rsid w:val="005527BF"/>
    <w:rsid w:val="005537A7"/>
    <w:rsid w:val="00554DF0"/>
    <w:rsid w:val="0055536D"/>
    <w:rsid w:val="00555DF1"/>
    <w:rsid w:val="0055603A"/>
    <w:rsid w:val="00560CFD"/>
    <w:rsid w:val="005611B8"/>
    <w:rsid w:val="005611DE"/>
    <w:rsid w:val="00561FE5"/>
    <w:rsid w:val="0056234B"/>
    <w:rsid w:val="00562482"/>
    <w:rsid w:val="00562FDE"/>
    <w:rsid w:val="0056397C"/>
    <w:rsid w:val="00564B82"/>
    <w:rsid w:val="005658C7"/>
    <w:rsid w:val="0056591F"/>
    <w:rsid w:val="00566027"/>
    <w:rsid w:val="0056661F"/>
    <w:rsid w:val="00566739"/>
    <w:rsid w:val="00566855"/>
    <w:rsid w:val="005677E1"/>
    <w:rsid w:val="00570E5E"/>
    <w:rsid w:val="00570F6B"/>
    <w:rsid w:val="00571270"/>
    <w:rsid w:val="00571272"/>
    <w:rsid w:val="00571AB2"/>
    <w:rsid w:val="00572C4F"/>
    <w:rsid w:val="0057331F"/>
    <w:rsid w:val="00573534"/>
    <w:rsid w:val="0057450E"/>
    <w:rsid w:val="0057519C"/>
    <w:rsid w:val="00577250"/>
    <w:rsid w:val="00577EA6"/>
    <w:rsid w:val="00581234"/>
    <w:rsid w:val="00582267"/>
    <w:rsid w:val="00583ACF"/>
    <w:rsid w:val="00583C2B"/>
    <w:rsid w:val="00583C97"/>
    <w:rsid w:val="00584A53"/>
    <w:rsid w:val="00585A64"/>
    <w:rsid w:val="00585E8A"/>
    <w:rsid w:val="0058642F"/>
    <w:rsid w:val="00587957"/>
    <w:rsid w:val="00587BA7"/>
    <w:rsid w:val="00587DD8"/>
    <w:rsid w:val="00587F28"/>
    <w:rsid w:val="00590020"/>
    <w:rsid w:val="00592A5A"/>
    <w:rsid w:val="00592F15"/>
    <w:rsid w:val="005932D8"/>
    <w:rsid w:val="00593903"/>
    <w:rsid w:val="0059447A"/>
    <w:rsid w:val="00594634"/>
    <w:rsid w:val="00594D4F"/>
    <w:rsid w:val="00595A86"/>
    <w:rsid w:val="00596086"/>
    <w:rsid w:val="00596E33"/>
    <w:rsid w:val="00597BBB"/>
    <w:rsid w:val="005A0D09"/>
    <w:rsid w:val="005A0F63"/>
    <w:rsid w:val="005A209C"/>
    <w:rsid w:val="005A22AA"/>
    <w:rsid w:val="005A24BF"/>
    <w:rsid w:val="005A2AF2"/>
    <w:rsid w:val="005A361E"/>
    <w:rsid w:val="005A44C7"/>
    <w:rsid w:val="005A5053"/>
    <w:rsid w:val="005A50F7"/>
    <w:rsid w:val="005A691E"/>
    <w:rsid w:val="005A6C60"/>
    <w:rsid w:val="005B07B4"/>
    <w:rsid w:val="005B098B"/>
    <w:rsid w:val="005B1AFD"/>
    <w:rsid w:val="005B2491"/>
    <w:rsid w:val="005B2564"/>
    <w:rsid w:val="005B30FA"/>
    <w:rsid w:val="005B36AB"/>
    <w:rsid w:val="005B53D0"/>
    <w:rsid w:val="005C0312"/>
    <w:rsid w:val="005C117E"/>
    <w:rsid w:val="005C2BC8"/>
    <w:rsid w:val="005C36A4"/>
    <w:rsid w:val="005C45C5"/>
    <w:rsid w:val="005C5411"/>
    <w:rsid w:val="005C6230"/>
    <w:rsid w:val="005C68A7"/>
    <w:rsid w:val="005C7084"/>
    <w:rsid w:val="005D1993"/>
    <w:rsid w:val="005D1B8D"/>
    <w:rsid w:val="005D1BB9"/>
    <w:rsid w:val="005D1BD9"/>
    <w:rsid w:val="005D2512"/>
    <w:rsid w:val="005D288B"/>
    <w:rsid w:val="005D4DE3"/>
    <w:rsid w:val="005D5223"/>
    <w:rsid w:val="005D65EE"/>
    <w:rsid w:val="005D6976"/>
    <w:rsid w:val="005D761E"/>
    <w:rsid w:val="005D78C5"/>
    <w:rsid w:val="005E15B1"/>
    <w:rsid w:val="005E1C8F"/>
    <w:rsid w:val="005E1CF2"/>
    <w:rsid w:val="005E20CB"/>
    <w:rsid w:val="005E233A"/>
    <w:rsid w:val="005E326A"/>
    <w:rsid w:val="005E3C60"/>
    <w:rsid w:val="005E3DAB"/>
    <w:rsid w:val="005E5438"/>
    <w:rsid w:val="005E569B"/>
    <w:rsid w:val="005E574D"/>
    <w:rsid w:val="005E5BFA"/>
    <w:rsid w:val="005E72A5"/>
    <w:rsid w:val="005E7B1E"/>
    <w:rsid w:val="005F05B9"/>
    <w:rsid w:val="005F07AA"/>
    <w:rsid w:val="005F0E11"/>
    <w:rsid w:val="005F1643"/>
    <w:rsid w:val="005F1651"/>
    <w:rsid w:val="005F1D81"/>
    <w:rsid w:val="005F2999"/>
    <w:rsid w:val="005F2A11"/>
    <w:rsid w:val="005F35CC"/>
    <w:rsid w:val="005F3709"/>
    <w:rsid w:val="005F39EF"/>
    <w:rsid w:val="005F502E"/>
    <w:rsid w:val="005F5A0F"/>
    <w:rsid w:val="005F60CF"/>
    <w:rsid w:val="005F6EFF"/>
    <w:rsid w:val="005F739B"/>
    <w:rsid w:val="0060012F"/>
    <w:rsid w:val="00600E34"/>
    <w:rsid w:val="00600E45"/>
    <w:rsid w:val="00601E14"/>
    <w:rsid w:val="006021AB"/>
    <w:rsid w:val="006040F7"/>
    <w:rsid w:val="00604CA7"/>
    <w:rsid w:val="00604E64"/>
    <w:rsid w:val="00606259"/>
    <w:rsid w:val="0060626E"/>
    <w:rsid w:val="006065B0"/>
    <w:rsid w:val="00610495"/>
    <w:rsid w:val="00610A08"/>
    <w:rsid w:val="00610E1A"/>
    <w:rsid w:val="0061110D"/>
    <w:rsid w:val="00612E5E"/>
    <w:rsid w:val="00612FDF"/>
    <w:rsid w:val="00613DB7"/>
    <w:rsid w:val="0061476C"/>
    <w:rsid w:val="00614A91"/>
    <w:rsid w:val="00615087"/>
    <w:rsid w:val="00615F6B"/>
    <w:rsid w:val="00616FAB"/>
    <w:rsid w:val="006170DE"/>
    <w:rsid w:val="0061774D"/>
    <w:rsid w:val="0062102A"/>
    <w:rsid w:val="0062107C"/>
    <w:rsid w:val="006215C5"/>
    <w:rsid w:val="006219FF"/>
    <w:rsid w:val="00621F90"/>
    <w:rsid w:val="00623282"/>
    <w:rsid w:val="006236D2"/>
    <w:rsid w:val="00623A6E"/>
    <w:rsid w:val="00624742"/>
    <w:rsid w:val="00624862"/>
    <w:rsid w:val="006248C6"/>
    <w:rsid w:val="006248DC"/>
    <w:rsid w:val="00624B9D"/>
    <w:rsid w:val="00624BF3"/>
    <w:rsid w:val="00624C86"/>
    <w:rsid w:val="00624EA8"/>
    <w:rsid w:val="006252CA"/>
    <w:rsid w:val="0062573F"/>
    <w:rsid w:val="00626EB2"/>
    <w:rsid w:val="00627826"/>
    <w:rsid w:val="00627DE7"/>
    <w:rsid w:val="0063039B"/>
    <w:rsid w:val="00630454"/>
    <w:rsid w:val="00630DC9"/>
    <w:rsid w:val="00631176"/>
    <w:rsid w:val="0063146D"/>
    <w:rsid w:val="00631F48"/>
    <w:rsid w:val="00632317"/>
    <w:rsid w:val="00633C4E"/>
    <w:rsid w:val="00634AB6"/>
    <w:rsid w:val="00634E7D"/>
    <w:rsid w:val="00635311"/>
    <w:rsid w:val="00635BA6"/>
    <w:rsid w:val="00635EC1"/>
    <w:rsid w:val="006417EA"/>
    <w:rsid w:val="00642296"/>
    <w:rsid w:val="006423C4"/>
    <w:rsid w:val="00642C71"/>
    <w:rsid w:val="00643335"/>
    <w:rsid w:val="00643DB0"/>
    <w:rsid w:val="00645E62"/>
    <w:rsid w:val="00646CFE"/>
    <w:rsid w:val="00650CFE"/>
    <w:rsid w:val="00651918"/>
    <w:rsid w:val="00651B09"/>
    <w:rsid w:val="00652B87"/>
    <w:rsid w:val="00653008"/>
    <w:rsid w:val="00653569"/>
    <w:rsid w:val="00653889"/>
    <w:rsid w:val="006539A7"/>
    <w:rsid w:val="00656CD8"/>
    <w:rsid w:val="00661D03"/>
    <w:rsid w:val="00661E57"/>
    <w:rsid w:val="0066321A"/>
    <w:rsid w:val="0066420F"/>
    <w:rsid w:val="006648F2"/>
    <w:rsid w:val="00664BB8"/>
    <w:rsid w:val="006652E0"/>
    <w:rsid w:val="00665BE3"/>
    <w:rsid w:val="00665C81"/>
    <w:rsid w:val="0066600D"/>
    <w:rsid w:val="00666B4C"/>
    <w:rsid w:val="00666EBF"/>
    <w:rsid w:val="00667718"/>
    <w:rsid w:val="00670217"/>
    <w:rsid w:val="00670777"/>
    <w:rsid w:val="00672114"/>
    <w:rsid w:val="00672462"/>
    <w:rsid w:val="0067287F"/>
    <w:rsid w:val="006728E6"/>
    <w:rsid w:val="00672D28"/>
    <w:rsid w:val="00673837"/>
    <w:rsid w:val="0067478B"/>
    <w:rsid w:val="00675DEE"/>
    <w:rsid w:val="00676A53"/>
    <w:rsid w:val="00676A76"/>
    <w:rsid w:val="0067713C"/>
    <w:rsid w:val="006773A7"/>
    <w:rsid w:val="006775F6"/>
    <w:rsid w:val="00680056"/>
    <w:rsid w:val="00681A6E"/>
    <w:rsid w:val="0068252E"/>
    <w:rsid w:val="00684C93"/>
    <w:rsid w:val="00685FEB"/>
    <w:rsid w:val="00686015"/>
    <w:rsid w:val="00686093"/>
    <w:rsid w:val="00686DCF"/>
    <w:rsid w:val="0069050F"/>
    <w:rsid w:val="00691B52"/>
    <w:rsid w:val="00691E30"/>
    <w:rsid w:val="006925B4"/>
    <w:rsid w:val="00692673"/>
    <w:rsid w:val="00693488"/>
    <w:rsid w:val="0069363F"/>
    <w:rsid w:val="0069493B"/>
    <w:rsid w:val="00696FD6"/>
    <w:rsid w:val="006A07DB"/>
    <w:rsid w:val="006A0B1C"/>
    <w:rsid w:val="006A1C6C"/>
    <w:rsid w:val="006A2FF6"/>
    <w:rsid w:val="006A36A4"/>
    <w:rsid w:val="006A4281"/>
    <w:rsid w:val="006A4B5E"/>
    <w:rsid w:val="006A5A45"/>
    <w:rsid w:val="006A6E3B"/>
    <w:rsid w:val="006A6F43"/>
    <w:rsid w:val="006A7535"/>
    <w:rsid w:val="006B05D7"/>
    <w:rsid w:val="006B0652"/>
    <w:rsid w:val="006B14C8"/>
    <w:rsid w:val="006B151E"/>
    <w:rsid w:val="006B161E"/>
    <w:rsid w:val="006B2106"/>
    <w:rsid w:val="006B36CF"/>
    <w:rsid w:val="006B3A59"/>
    <w:rsid w:val="006B3B9B"/>
    <w:rsid w:val="006B3F1E"/>
    <w:rsid w:val="006B48F8"/>
    <w:rsid w:val="006B4CF7"/>
    <w:rsid w:val="006B4DCD"/>
    <w:rsid w:val="006B57A6"/>
    <w:rsid w:val="006B5F5C"/>
    <w:rsid w:val="006B66D6"/>
    <w:rsid w:val="006B66E7"/>
    <w:rsid w:val="006B6A82"/>
    <w:rsid w:val="006C00E5"/>
    <w:rsid w:val="006C0192"/>
    <w:rsid w:val="006C05BA"/>
    <w:rsid w:val="006C061C"/>
    <w:rsid w:val="006C0895"/>
    <w:rsid w:val="006C0F73"/>
    <w:rsid w:val="006C14B3"/>
    <w:rsid w:val="006C173D"/>
    <w:rsid w:val="006C1AED"/>
    <w:rsid w:val="006C1E82"/>
    <w:rsid w:val="006C2B89"/>
    <w:rsid w:val="006C321B"/>
    <w:rsid w:val="006C409E"/>
    <w:rsid w:val="006C4F4F"/>
    <w:rsid w:val="006C5D76"/>
    <w:rsid w:val="006C6B3E"/>
    <w:rsid w:val="006C6D36"/>
    <w:rsid w:val="006C6F8A"/>
    <w:rsid w:val="006C7355"/>
    <w:rsid w:val="006C7588"/>
    <w:rsid w:val="006D0862"/>
    <w:rsid w:val="006D0E11"/>
    <w:rsid w:val="006D1358"/>
    <w:rsid w:val="006D1A4B"/>
    <w:rsid w:val="006D33FD"/>
    <w:rsid w:val="006D36B0"/>
    <w:rsid w:val="006D3E8C"/>
    <w:rsid w:val="006D4CD6"/>
    <w:rsid w:val="006D666D"/>
    <w:rsid w:val="006D6F30"/>
    <w:rsid w:val="006D7F5B"/>
    <w:rsid w:val="006E059E"/>
    <w:rsid w:val="006E08F3"/>
    <w:rsid w:val="006E0A59"/>
    <w:rsid w:val="006E21F2"/>
    <w:rsid w:val="006E22DF"/>
    <w:rsid w:val="006E24D8"/>
    <w:rsid w:val="006E39D2"/>
    <w:rsid w:val="006E4AA6"/>
    <w:rsid w:val="006E616F"/>
    <w:rsid w:val="006E67B8"/>
    <w:rsid w:val="006E6AAD"/>
    <w:rsid w:val="006E7763"/>
    <w:rsid w:val="006E7A7A"/>
    <w:rsid w:val="006E7EC8"/>
    <w:rsid w:val="006F0E35"/>
    <w:rsid w:val="006F1E29"/>
    <w:rsid w:val="006F2F8A"/>
    <w:rsid w:val="006F2FFA"/>
    <w:rsid w:val="006F32E9"/>
    <w:rsid w:val="006F40BA"/>
    <w:rsid w:val="006F5904"/>
    <w:rsid w:val="006F6220"/>
    <w:rsid w:val="007002C9"/>
    <w:rsid w:val="00701E9B"/>
    <w:rsid w:val="00702517"/>
    <w:rsid w:val="00703FFA"/>
    <w:rsid w:val="00704CDB"/>
    <w:rsid w:val="00706540"/>
    <w:rsid w:val="00706AEA"/>
    <w:rsid w:val="007075FF"/>
    <w:rsid w:val="00707CEE"/>
    <w:rsid w:val="007103A4"/>
    <w:rsid w:val="00710935"/>
    <w:rsid w:val="0071093F"/>
    <w:rsid w:val="00711240"/>
    <w:rsid w:val="00711305"/>
    <w:rsid w:val="00711552"/>
    <w:rsid w:val="00712319"/>
    <w:rsid w:val="007125F9"/>
    <w:rsid w:val="00712FF3"/>
    <w:rsid w:val="00713137"/>
    <w:rsid w:val="00713353"/>
    <w:rsid w:val="0071390C"/>
    <w:rsid w:val="00713A5C"/>
    <w:rsid w:val="00713B50"/>
    <w:rsid w:val="00713D4B"/>
    <w:rsid w:val="00714675"/>
    <w:rsid w:val="007147D9"/>
    <w:rsid w:val="00715765"/>
    <w:rsid w:val="00715CD8"/>
    <w:rsid w:val="0071745C"/>
    <w:rsid w:val="007204F1"/>
    <w:rsid w:val="00721428"/>
    <w:rsid w:val="00723CA5"/>
    <w:rsid w:val="0072466F"/>
    <w:rsid w:val="00724E4B"/>
    <w:rsid w:val="00724F31"/>
    <w:rsid w:val="007265A7"/>
    <w:rsid w:val="00726C3D"/>
    <w:rsid w:val="00726E1D"/>
    <w:rsid w:val="00726EDD"/>
    <w:rsid w:val="007273BD"/>
    <w:rsid w:val="00730932"/>
    <w:rsid w:val="00730B71"/>
    <w:rsid w:val="00731078"/>
    <w:rsid w:val="00731126"/>
    <w:rsid w:val="0073150B"/>
    <w:rsid w:val="0073195C"/>
    <w:rsid w:val="00732DC5"/>
    <w:rsid w:val="00732F2C"/>
    <w:rsid w:val="007344AB"/>
    <w:rsid w:val="00734556"/>
    <w:rsid w:val="00737093"/>
    <w:rsid w:val="007375E7"/>
    <w:rsid w:val="0073764E"/>
    <w:rsid w:val="007378D5"/>
    <w:rsid w:val="00737E45"/>
    <w:rsid w:val="00740321"/>
    <w:rsid w:val="00740FA0"/>
    <w:rsid w:val="007417D7"/>
    <w:rsid w:val="00741A7F"/>
    <w:rsid w:val="00742088"/>
    <w:rsid w:val="00742AD1"/>
    <w:rsid w:val="00742D1F"/>
    <w:rsid w:val="00742EA0"/>
    <w:rsid w:val="00744F24"/>
    <w:rsid w:val="0074565D"/>
    <w:rsid w:val="00745999"/>
    <w:rsid w:val="00745C66"/>
    <w:rsid w:val="00746516"/>
    <w:rsid w:val="007465D1"/>
    <w:rsid w:val="007475EA"/>
    <w:rsid w:val="007479B4"/>
    <w:rsid w:val="00751694"/>
    <w:rsid w:val="00751749"/>
    <w:rsid w:val="00752144"/>
    <w:rsid w:val="007528B3"/>
    <w:rsid w:val="00752DFB"/>
    <w:rsid w:val="007535DB"/>
    <w:rsid w:val="0075414D"/>
    <w:rsid w:val="0075438B"/>
    <w:rsid w:val="0075443C"/>
    <w:rsid w:val="00755377"/>
    <w:rsid w:val="0075575B"/>
    <w:rsid w:val="00755BA2"/>
    <w:rsid w:val="00756E49"/>
    <w:rsid w:val="00757A66"/>
    <w:rsid w:val="00757CB1"/>
    <w:rsid w:val="0076011C"/>
    <w:rsid w:val="00760D5F"/>
    <w:rsid w:val="00761660"/>
    <w:rsid w:val="00762C8B"/>
    <w:rsid w:val="00762FFD"/>
    <w:rsid w:val="00763562"/>
    <w:rsid w:val="00764263"/>
    <w:rsid w:val="00764F79"/>
    <w:rsid w:val="00764FD2"/>
    <w:rsid w:val="00766194"/>
    <w:rsid w:val="007661EF"/>
    <w:rsid w:val="007678B2"/>
    <w:rsid w:val="00767F01"/>
    <w:rsid w:val="00771596"/>
    <w:rsid w:val="00771C52"/>
    <w:rsid w:val="007723A6"/>
    <w:rsid w:val="007724CB"/>
    <w:rsid w:val="00772BD6"/>
    <w:rsid w:val="00774719"/>
    <w:rsid w:val="007768F5"/>
    <w:rsid w:val="0077695C"/>
    <w:rsid w:val="00776BCF"/>
    <w:rsid w:val="00777AC8"/>
    <w:rsid w:val="00777B95"/>
    <w:rsid w:val="00777C6C"/>
    <w:rsid w:val="00777DAF"/>
    <w:rsid w:val="00780BA0"/>
    <w:rsid w:val="00781115"/>
    <w:rsid w:val="00782509"/>
    <w:rsid w:val="0078387B"/>
    <w:rsid w:val="0078410D"/>
    <w:rsid w:val="00784650"/>
    <w:rsid w:val="00785442"/>
    <w:rsid w:val="0078583B"/>
    <w:rsid w:val="0079062E"/>
    <w:rsid w:val="00790D93"/>
    <w:rsid w:val="007915E7"/>
    <w:rsid w:val="00792615"/>
    <w:rsid w:val="00792AE1"/>
    <w:rsid w:val="0079307E"/>
    <w:rsid w:val="0079363E"/>
    <w:rsid w:val="00794BA9"/>
    <w:rsid w:val="00795B96"/>
    <w:rsid w:val="00796E30"/>
    <w:rsid w:val="00797FD4"/>
    <w:rsid w:val="007A005C"/>
    <w:rsid w:val="007A09DF"/>
    <w:rsid w:val="007A1601"/>
    <w:rsid w:val="007A1C80"/>
    <w:rsid w:val="007A1CEB"/>
    <w:rsid w:val="007A1FD3"/>
    <w:rsid w:val="007A218D"/>
    <w:rsid w:val="007A2E1A"/>
    <w:rsid w:val="007A41A6"/>
    <w:rsid w:val="007A424B"/>
    <w:rsid w:val="007A49D4"/>
    <w:rsid w:val="007A5A17"/>
    <w:rsid w:val="007A5F0B"/>
    <w:rsid w:val="007A79F9"/>
    <w:rsid w:val="007B1A53"/>
    <w:rsid w:val="007B212A"/>
    <w:rsid w:val="007B2A52"/>
    <w:rsid w:val="007B358C"/>
    <w:rsid w:val="007B42A2"/>
    <w:rsid w:val="007B4443"/>
    <w:rsid w:val="007B4E35"/>
    <w:rsid w:val="007B5407"/>
    <w:rsid w:val="007B748F"/>
    <w:rsid w:val="007B7B3C"/>
    <w:rsid w:val="007B7D7F"/>
    <w:rsid w:val="007C02EE"/>
    <w:rsid w:val="007C0E0B"/>
    <w:rsid w:val="007C0FA7"/>
    <w:rsid w:val="007C1E5D"/>
    <w:rsid w:val="007C1F36"/>
    <w:rsid w:val="007C2C9A"/>
    <w:rsid w:val="007C3156"/>
    <w:rsid w:val="007C342B"/>
    <w:rsid w:val="007C37F3"/>
    <w:rsid w:val="007C37FA"/>
    <w:rsid w:val="007C4709"/>
    <w:rsid w:val="007C4875"/>
    <w:rsid w:val="007C4AD0"/>
    <w:rsid w:val="007C5814"/>
    <w:rsid w:val="007C5947"/>
    <w:rsid w:val="007D0A8E"/>
    <w:rsid w:val="007D0ABE"/>
    <w:rsid w:val="007D1DE7"/>
    <w:rsid w:val="007D27BF"/>
    <w:rsid w:val="007D28BA"/>
    <w:rsid w:val="007D2D4A"/>
    <w:rsid w:val="007D3835"/>
    <w:rsid w:val="007D4F7C"/>
    <w:rsid w:val="007D59BB"/>
    <w:rsid w:val="007D618D"/>
    <w:rsid w:val="007D6699"/>
    <w:rsid w:val="007D6F37"/>
    <w:rsid w:val="007E0DC5"/>
    <w:rsid w:val="007E33CF"/>
    <w:rsid w:val="007E39FC"/>
    <w:rsid w:val="007E3E04"/>
    <w:rsid w:val="007E3F22"/>
    <w:rsid w:val="007E418B"/>
    <w:rsid w:val="007E5B5C"/>
    <w:rsid w:val="007E5E5D"/>
    <w:rsid w:val="007E6A36"/>
    <w:rsid w:val="007E7113"/>
    <w:rsid w:val="007E751B"/>
    <w:rsid w:val="007F059E"/>
    <w:rsid w:val="007F0B77"/>
    <w:rsid w:val="007F1139"/>
    <w:rsid w:val="007F2081"/>
    <w:rsid w:val="007F347E"/>
    <w:rsid w:val="007F65CB"/>
    <w:rsid w:val="0080037F"/>
    <w:rsid w:val="00800DC3"/>
    <w:rsid w:val="00800F63"/>
    <w:rsid w:val="00801244"/>
    <w:rsid w:val="00801544"/>
    <w:rsid w:val="008030FD"/>
    <w:rsid w:val="008037B2"/>
    <w:rsid w:val="00803DBE"/>
    <w:rsid w:val="00804ABF"/>
    <w:rsid w:val="00807712"/>
    <w:rsid w:val="0080791B"/>
    <w:rsid w:val="00810756"/>
    <w:rsid w:val="00811137"/>
    <w:rsid w:val="00811399"/>
    <w:rsid w:val="00812B2C"/>
    <w:rsid w:val="00812BA9"/>
    <w:rsid w:val="00812EE4"/>
    <w:rsid w:val="008132F2"/>
    <w:rsid w:val="00813443"/>
    <w:rsid w:val="008136F9"/>
    <w:rsid w:val="00813AE0"/>
    <w:rsid w:val="00814C19"/>
    <w:rsid w:val="0081662D"/>
    <w:rsid w:val="00816DAF"/>
    <w:rsid w:val="0081701D"/>
    <w:rsid w:val="0082097E"/>
    <w:rsid w:val="008211F1"/>
    <w:rsid w:val="008213B7"/>
    <w:rsid w:val="0082197C"/>
    <w:rsid w:val="00821CDB"/>
    <w:rsid w:val="00821E27"/>
    <w:rsid w:val="0082249D"/>
    <w:rsid w:val="00822A8E"/>
    <w:rsid w:val="00822C35"/>
    <w:rsid w:val="008231D1"/>
    <w:rsid w:val="00823AC8"/>
    <w:rsid w:val="00823B1B"/>
    <w:rsid w:val="00825BE4"/>
    <w:rsid w:val="008266B2"/>
    <w:rsid w:val="00827C61"/>
    <w:rsid w:val="00827E34"/>
    <w:rsid w:val="0083122C"/>
    <w:rsid w:val="00834FCC"/>
    <w:rsid w:val="00835C84"/>
    <w:rsid w:val="008376AE"/>
    <w:rsid w:val="00837965"/>
    <w:rsid w:val="00841C2C"/>
    <w:rsid w:val="008444AD"/>
    <w:rsid w:val="00845A99"/>
    <w:rsid w:val="008465F9"/>
    <w:rsid w:val="00847AF8"/>
    <w:rsid w:val="00850314"/>
    <w:rsid w:val="00850351"/>
    <w:rsid w:val="008505AB"/>
    <w:rsid w:val="00851355"/>
    <w:rsid w:val="00852409"/>
    <w:rsid w:val="0085259B"/>
    <w:rsid w:val="00852AD7"/>
    <w:rsid w:val="0085494E"/>
    <w:rsid w:val="00855ECC"/>
    <w:rsid w:val="00856B18"/>
    <w:rsid w:val="00856CB2"/>
    <w:rsid w:val="0085746E"/>
    <w:rsid w:val="00860344"/>
    <w:rsid w:val="008605B9"/>
    <w:rsid w:val="00861868"/>
    <w:rsid w:val="0086471C"/>
    <w:rsid w:val="00866E39"/>
    <w:rsid w:val="00867A74"/>
    <w:rsid w:val="00870534"/>
    <w:rsid w:val="00871DDE"/>
    <w:rsid w:val="008720A9"/>
    <w:rsid w:val="008735AC"/>
    <w:rsid w:val="00873D92"/>
    <w:rsid w:val="00873F28"/>
    <w:rsid w:val="0087429E"/>
    <w:rsid w:val="0087522C"/>
    <w:rsid w:val="008758ED"/>
    <w:rsid w:val="008772C6"/>
    <w:rsid w:val="0087759C"/>
    <w:rsid w:val="00877BC0"/>
    <w:rsid w:val="0088039D"/>
    <w:rsid w:val="00880832"/>
    <w:rsid w:val="008840E2"/>
    <w:rsid w:val="008843B4"/>
    <w:rsid w:val="0088480B"/>
    <w:rsid w:val="00885FD6"/>
    <w:rsid w:val="00886063"/>
    <w:rsid w:val="00887A93"/>
    <w:rsid w:val="00890051"/>
    <w:rsid w:val="00890800"/>
    <w:rsid w:val="008912FA"/>
    <w:rsid w:val="00893186"/>
    <w:rsid w:val="0089343A"/>
    <w:rsid w:val="00893685"/>
    <w:rsid w:val="00894E31"/>
    <w:rsid w:val="00895178"/>
    <w:rsid w:val="00895A91"/>
    <w:rsid w:val="00895B6C"/>
    <w:rsid w:val="008960A6"/>
    <w:rsid w:val="008962B3"/>
    <w:rsid w:val="008963F3"/>
    <w:rsid w:val="0089796E"/>
    <w:rsid w:val="00897CB7"/>
    <w:rsid w:val="008A1098"/>
    <w:rsid w:val="008A1C1F"/>
    <w:rsid w:val="008A3240"/>
    <w:rsid w:val="008A35EB"/>
    <w:rsid w:val="008A3BA2"/>
    <w:rsid w:val="008A4B9D"/>
    <w:rsid w:val="008A4FF5"/>
    <w:rsid w:val="008A5238"/>
    <w:rsid w:val="008A5395"/>
    <w:rsid w:val="008A682E"/>
    <w:rsid w:val="008A7C90"/>
    <w:rsid w:val="008B0185"/>
    <w:rsid w:val="008B2A0B"/>
    <w:rsid w:val="008B3015"/>
    <w:rsid w:val="008B3860"/>
    <w:rsid w:val="008B38AC"/>
    <w:rsid w:val="008B4A62"/>
    <w:rsid w:val="008B4AB4"/>
    <w:rsid w:val="008B591A"/>
    <w:rsid w:val="008B7E5A"/>
    <w:rsid w:val="008C1130"/>
    <w:rsid w:val="008C20DB"/>
    <w:rsid w:val="008C2530"/>
    <w:rsid w:val="008C291E"/>
    <w:rsid w:val="008C2AE3"/>
    <w:rsid w:val="008C32D4"/>
    <w:rsid w:val="008C5655"/>
    <w:rsid w:val="008C68EA"/>
    <w:rsid w:val="008C6C8C"/>
    <w:rsid w:val="008C7DD3"/>
    <w:rsid w:val="008D0AF2"/>
    <w:rsid w:val="008D2496"/>
    <w:rsid w:val="008D2CE2"/>
    <w:rsid w:val="008D3F02"/>
    <w:rsid w:val="008D4A73"/>
    <w:rsid w:val="008D4E29"/>
    <w:rsid w:val="008D5772"/>
    <w:rsid w:val="008E1067"/>
    <w:rsid w:val="008E12AF"/>
    <w:rsid w:val="008E2737"/>
    <w:rsid w:val="008E367E"/>
    <w:rsid w:val="008E374F"/>
    <w:rsid w:val="008E3E01"/>
    <w:rsid w:val="008E4158"/>
    <w:rsid w:val="008E4461"/>
    <w:rsid w:val="008E5C78"/>
    <w:rsid w:val="008E6415"/>
    <w:rsid w:val="008E6799"/>
    <w:rsid w:val="008E6848"/>
    <w:rsid w:val="008E6883"/>
    <w:rsid w:val="008E6F86"/>
    <w:rsid w:val="008E7C9C"/>
    <w:rsid w:val="008F2076"/>
    <w:rsid w:val="008F2510"/>
    <w:rsid w:val="008F31E1"/>
    <w:rsid w:val="008F3238"/>
    <w:rsid w:val="008F3B67"/>
    <w:rsid w:val="008F434D"/>
    <w:rsid w:val="008F47A2"/>
    <w:rsid w:val="008F75D4"/>
    <w:rsid w:val="008F796D"/>
    <w:rsid w:val="00900864"/>
    <w:rsid w:val="00901F2F"/>
    <w:rsid w:val="00903EE5"/>
    <w:rsid w:val="0090561F"/>
    <w:rsid w:val="00907F97"/>
    <w:rsid w:val="00907FCC"/>
    <w:rsid w:val="009108B3"/>
    <w:rsid w:val="00910F05"/>
    <w:rsid w:val="00912482"/>
    <w:rsid w:val="00912AAA"/>
    <w:rsid w:val="00912F7E"/>
    <w:rsid w:val="009138EF"/>
    <w:rsid w:val="00914335"/>
    <w:rsid w:val="0091439C"/>
    <w:rsid w:val="009148AE"/>
    <w:rsid w:val="00915043"/>
    <w:rsid w:val="00915119"/>
    <w:rsid w:val="00915ED4"/>
    <w:rsid w:val="00915EEB"/>
    <w:rsid w:val="00916BAF"/>
    <w:rsid w:val="00916CD1"/>
    <w:rsid w:val="009174FE"/>
    <w:rsid w:val="00917844"/>
    <w:rsid w:val="009179A6"/>
    <w:rsid w:val="00917D82"/>
    <w:rsid w:val="00920018"/>
    <w:rsid w:val="00920D01"/>
    <w:rsid w:val="00920F38"/>
    <w:rsid w:val="0092110B"/>
    <w:rsid w:val="00921FC5"/>
    <w:rsid w:val="009239B4"/>
    <w:rsid w:val="00924AD0"/>
    <w:rsid w:val="00924FAC"/>
    <w:rsid w:val="00926547"/>
    <w:rsid w:val="00930258"/>
    <w:rsid w:val="00930E68"/>
    <w:rsid w:val="00931062"/>
    <w:rsid w:val="009349A3"/>
    <w:rsid w:val="0093570E"/>
    <w:rsid w:val="00935A61"/>
    <w:rsid w:val="009361DF"/>
    <w:rsid w:val="00937E9A"/>
    <w:rsid w:val="0094087C"/>
    <w:rsid w:val="00940B30"/>
    <w:rsid w:val="00940C50"/>
    <w:rsid w:val="0094144A"/>
    <w:rsid w:val="00941B2C"/>
    <w:rsid w:val="00941FE1"/>
    <w:rsid w:val="00942541"/>
    <w:rsid w:val="0094279E"/>
    <w:rsid w:val="00942D6C"/>
    <w:rsid w:val="00943BCD"/>
    <w:rsid w:val="00943F63"/>
    <w:rsid w:val="00944B0D"/>
    <w:rsid w:val="00944B81"/>
    <w:rsid w:val="00945A32"/>
    <w:rsid w:val="00945CF4"/>
    <w:rsid w:val="0094715B"/>
    <w:rsid w:val="00947C9B"/>
    <w:rsid w:val="009506CA"/>
    <w:rsid w:val="00950C3E"/>
    <w:rsid w:val="009526A9"/>
    <w:rsid w:val="00953B88"/>
    <w:rsid w:val="00955031"/>
    <w:rsid w:val="00955BEC"/>
    <w:rsid w:val="009562BC"/>
    <w:rsid w:val="00956E63"/>
    <w:rsid w:val="00957EF3"/>
    <w:rsid w:val="00960129"/>
    <w:rsid w:val="009604F2"/>
    <w:rsid w:val="00960D6A"/>
    <w:rsid w:val="009618F8"/>
    <w:rsid w:val="0096211D"/>
    <w:rsid w:val="00962488"/>
    <w:rsid w:val="00963975"/>
    <w:rsid w:val="00964398"/>
    <w:rsid w:val="009647C6"/>
    <w:rsid w:val="00964C36"/>
    <w:rsid w:val="00964D68"/>
    <w:rsid w:val="009659FD"/>
    <w:rsid w:val="00966CB3"/>
    <w:rsid w:val="00966DC8"/>
    <w:rsid w:val="009673E7"/>
    <w:rsid w:val="00971CA9"/>
    <w:rsid w:val="00973238"/>
    <w:rsid w:val="00973330"/>
    <w:rsid w:val="0097392B"/>
    <w:rsid w:val="00973FDE"/>
    <w:rsid w:val="0097506F"/>
    <w:rsid w:val="00975F1F"/>
    <w:rsid w:val="00976500"/>
    <w:rsid w:val="00976CB0"/>
    <w:rsid w:val="00980DD9"/>
    <w:rsid w:val="009812C3"/>
    <w:rsid w:val="00981925"/>
    <w:rsid w:val="00982119"/>
    <w:rsid w:val="009829D6"/>
    <w:rsid w:val="00982D32"/>
    <w:rsid w:val="009832BA"/>
    <w:rsid w:val="00985141"/>
    <w:rsid w:val="00985EBA"/>
    <w:rsid w:val="0098789C"/>
    <w:rsid w:val="00991CA8"/>
    <w:rsid w:val="00992830"/>
    <w:rsid w:val="00994275"/>
    <w:rsid w:val="00994546"/>
    <w:rsid w:val="00995421"/>
    <w:rsid w:val="00996342"/>
    <w:rsid w:val="009969C1"/>
    <w:rsid w:val="00997A01"/>
    <w:rsid w:val="00997AEA"/>
    <w:rsid w:val="009A061D"/>
    <w:rsid w:val="009A1506"/>
    <w:rsid w:val="009A15C8"/>
    <w:rsid w:val="009A194D"/>
    <w:rsid w:val="009A2BF3"/>
    <w:rsid w:val="009A32C6"/>
    <w:rsid w:val="009A3FEE"/>
    <w:rsid w:val="009A40CD"/>
    <w:rsid w:val="009A45DB"/>
    <w:rsid w:val="009A4DB7"/>
    <w:rsid w:val="009A4DCB"/>
    <w:rsid w:val="009A5DC5"/>
    <w:rsid w:val="009A646E"/>
    <w:rsid w:val="009A7521"/>
    <w:rsid w:val="009A7CBC"/>
    <w:rsid w:val="009A7FB7"/>
    <w:rsid w:val="009B0242"/>
    <w:rsid w:val="009B075E"/>
    <w:rsid w:val="009B0C4B"/>
    <w:rsid w:val="009B1E31"/>
    <w:rsid w:val="009B249F"/>
    <w:rsid w:val="009B3728"/>
    <w:rsid w:val="009B37F8"/>
    <w:rsid w:val="009B4FE8"/>
    <w:rsid w:val="009B504D"/>
    <w:rsid w:val="009B555A"/>
    <w:rsid w:val="009B5A5C"/>
    <w:rsid w:val="009B7A82"/>
    <w:rsid w:val="009B7B86"/>
    <w:rsid w:val="009C01FE"/>
    <w:rsid w:val="009C0C52"/>
    <w:rsid w:val="009C1016"/>
    <w:rsid w:val="009C1909"/>
    <w:rsid w:val="009C2482"/>
    <w:rsid w:val="009C344D"/>
    <w:rsid w:val="009C6627"/>
    <w:rsid w:val="009C79F0"/>
    <w:rsid w:val="009D244A"/>
    <w:rsid w:val="009D28D1"/>
    <w:rsid w:val="009D42BB"/>
    <w:rsid w:val="009D6CF6"/>
    <w:rsid w:val="009E0056"/>
    <w:rsid w:val="009E102B"/>
    <w:rsid w:val="009E1C36"/>
    <w:rsid w:val="009E2504"/>
    <w:rsid w:val="009E2962"/>
    <w:rsid w:val="009E455C"/>
    <w:rsid w:val="009E4729"/>
    <w:rsid w:val="009E66B7"/>
    <w:rsid w:val="009E72C8"/>
    <w:rsid w:val="009E72EA"/>
    <w:rsid w:val="009E7CAC"/>
    <w:rsid w:val="009E7D89"/>
    <w:rsid w:val="009F105F"/>
    <w:rsid w:val="009F1B96"/>
    <w:rsid w:val="009F2A9A"/>
    <w:rsid w:val="009F2D61"/>
    <w:rsid w:val="009F3A7F"/>
    <w:rsid w:val="009F5251"/>
    <w:rsid w:val="009F600E"/>
    <w:rsid w:val="009F6F0A"/>
    <w:rsid w:val="009F7574"/>
    <w:rsid w:val="009F7D69"/>
    <w:rsid w:val="00A001F8"/>
    <w:rsid w:val="00A021A9"/>
    <w:rsid w:val="00A021CC"/>
    <w:rsid w:val="00A021E8"/>
    <w:rsid w:val="00A02576"/>
    <w:rsid w:val="00A02CF9"/>
    <w:rsid w:val="00A04AFB"/>
    <w:rsid w:val="00A04B68"/>
    <w:rsid w:val="00A04FFC"/>
    <w:rsid w:val="00A05224"/>
    <w:rsid w:val="00A054AD"/>
    <w:rsid w:val="00A05604"/>
    <w:rsid w:val="00A05D70"/>
    <w:rsid w:val="00A06977"/>
    <w:rsid w:val="00A07D04"/>
    <w:rsid w:val="00A10637"/>
    <w:rsid w:val="00A108C9"/>
    <w:rsid w:val="00A10A93"/>
    <w:rsid w:val="00A12DF2"/>
    <w:rsid w:val="00A13C14"/>
    <w:rsid w:val="00A13F31"/>
    <w:rsid w:val="00A15350"/>
    <w:rsid w:val="00A16D60"/>
    <w:rsid w:val="00A16DC2"/>
    <w:rsid w:val="00A17028"/>
    <w:rsid w:val="00A176C0"/>
    <w:rsid w:val="00A17E3E"/>
    <w:rsid w:val="00A21439"/>
    <w:rsid w:val="00A21AD2"/>
    <w:rsid w:val="00A22A29"/>
    <w:rsid w:val="00A239BF"/>
    <w:rsid w:val="00A240D2"/>
    <w:rsid w:val="00A24B9B"/>
    <w:rsid w:val="00A24FEF"/>
    <w:rsid w:val="00A26E54"/>
    <w:rsid w:val="00A30A6C"/>
    <w:rsid w:val="00A30D4E"/>
    <w:rsid w:val="00A327A4"/>
    <w:rsid w:val="00A32EC7"/>
    <w:rsid w:val="00A331B5"/>
    <w:rsid w:val="00A3347F"/>
    <w:rsid w:val="00A33E0E"/>
    <w:rsid w:val="00A33F59"/>
    <w:rsid w:val="00A3569A"/>
    <w:rsid w:val="00A35EDD"/>
    <w:rsid w:val="00A36746"/>
    <w:rsid w:val="00A3774B"/>
    <w:rsid w:val="00A4003E"/>
    <w:rsid w:val="00A407D7"/>
    <w:rsid w:val="00A41998"/>
    <w:rsid w:val="00A41DB8"/>
    <w:rsid w:val="00A41E1A"/>
    <w:rsid w:val="00A423E1"/>
    <w:rsid w:val="00A42793"/>
    <w:rsid w:val="00A43A6F"/>
    <w:rsid w:val="00A43C9C"/>
    <w:rsid w:val="00A45518"/>
    <w:rsid w:val="00A46CD6"/>
    <w:rsid w:val="00A47A10"/>
    <w:rsid w:val="00A5014C"/>
    <w:rsid w:val="00A502EA"/>
    <w:rsid w:val="00A50421"/>
    <w:rsid w:val="00A50B32"/>
    <w:rsid w:val="00A5297F"/>
    <w:rsid w:val="00A55553"/>
    <w:rsid w:val="00A55ED7"/>
    <w:rsid w:val="00A56DFD"/>
    <w:rsid w:val="00A56E20"/>
    <w:rsid w:val="00A56F50"/>
    <w:rsid w:val="00A56F99"/>
    <w:rsid w:val="00A57388"/>
    <w:rsid w:val="00A57CD4"/>
    <w:rsid w:val="00A602D4"/>
    <w:rsid w:val="00A60553"/>
    <w:rsid w:val="00A609A6"/>
    <w:rsid w:val="00A60AB8"/>
    <w:rsid w:val="00A60B96"/>
    <w:rsid w:val="00A62BAF"/>
    <w:rsid w:val="00A63048"/>
    <w:rsid w:val="00A63B11"/>
    <w:rsid w:val="00A6459D"/>
    <w:rsid w:val="00A648B6"/>
    <w:rsid w:val="00A64D21"/>
    <w:rsid w:val="00A64EDF"/>
    <w:rsid w:val="00A65576"/>
    <w:rsid w:val="00A66D7A"/>
    <w:rsid w:val="00A67F8F"/>
    <w:rsid w:val="00A703D0"/>
    <w:rsid w:val="00A74B6F"/>
    <w:rsid w:val="00A74D3B"/>
    <w:rsid w:val="00A7566F"/>
    <w:rsid w:val="00A773E6"/>
    <w:rsid w:val="00A80C1B"/>
    <w:rsid w:val="00A817BE"/>
    <w:rsid w:val="00A82BA4"/>
    <w:rsid w:val="00A83784"/>
    <w:rsid w:val="00A83CC2"/>
    <w:rsid w:val="00A852D4"/>
    <w:rsid w:val="00A86192"/>
    <w:rsid w:val="00A86EE3"/>
    <w:rsid w:val="00A86F64"/>
    <w:rsid w:val="00A9082A"/>
    <w:rsid w:val="00A91410"/>
    <w:rsid w:val="00A91441"/>
    <w:rsid w:val="00A91680"/>
    <w:rsid w:val="00A923E4"/>
    <w:rsid w:val="00A92701"/>
    <w:rsid w:val="00A93396"/>
    <w:rsid w:val="00A935C4"/>
    <w:rsid w:val="00A941D5"/>
    <w:rsid w:val="00A94B00"/>
    <w:rsid w:val="00A95408"/>
    <w:rsid w:val="00A95554"/>
    <w:rsid w:val="00A96761"/>
    <w:rsid w:val="00A96887"/>
    <w:rsid w:val="00A96E3A"/>
    <w:rsid w:val="00A972D5"/>
    <w:rsid w:val="00A97791"/>
    <w:rsid w:val="00AA03DF"/>
    <w:rsid w:val="00AA0AA1"/>
    <w:rsid w:val="00AA116E"/>
    <w:rsid w:val="00AA168B"/>
    <w:rsid w:val="00AA1B42"/>
    <w:rsid w:val="00AA3935"/>
    <w:rsid w:val="00AA42E4"/>
    <w:rsid w:val="00AA4F6B"/>
    <w:rsid w:val="00AA5750"/>
    <w:rsid w:val="00AA674A"/>
    <w:rsid w:val="00AA6F33"/>
    <w:rsid w:val="00AA7729"/>
    <w:rsid w:val="00AA77DE"/>
    <w:rsid w:val="00AB063D"/>
    <w:rsid w:val="00AB070B"/>
    <w:rsid w:val="00AB0837"/>
    <w:rsid w:val="00AB2684"/>
    <w:rsid w:val="00AB2A57"/>
    <w:rsid w:val="00AB2D9D"/>
    <w:rsid w:val="00AB2F0D"/>
    <w:rsid w:val="00AB2FC3"/>
    <w:rsid w:val="00AB3667"/>
    <w:rsid w:val="00AB3E5E"/>
    <w:rsid w:val="00AB3F4B"/>
    <w:rsid w:val="00AB4CB2"/>
    <w:rsid w:val="00AB52EF"/>
    <w:rsid w:val="00AB570B"/>
    <w:rsid w:val="00AB59ED"/>
    <w:rsid w:val="00AB65C0"/>
    <w:rsid w:val="00AB6CBF"/>
    <w:rsid w:val="00AB7705"/>
    <w:rsid w:val="00AB77CD"/>
    <w:rsid w:val="00AB79BE"/>
    <w:rsid w:val="00AC079B"/>
    <w:rsid w:val="00AC26B1"/>
    <w:rsid w:val="00AC2840"/>
    <w:rsid w:val="00AC337A"/>
    <w:rsid w:val="00AC3D2C"/>
    <w:rsid w:val="00AC4265"/>
    <w:rsid w:val="00AC463A"/>
    <w:rsid w:val="00AC508C"/>
    <w:rsid w:val="00AC5FB1"/>
    <w:rsid w:val="00AD083A"/>
    <w:rsid w:val="00AD097C"/>
    <w:rsid w:val="00AD14D1"/>
    <w:rsid w:val="00AD2209"/>
    <w:rsid w:val="00AD31F4"/>
    <w:rsid w:val="00AD4601"/>
    <w:rsid w:val="00AD5E5E"/>
    <w:rsid w:val="00AD7AF7"/>
    <w:rsid w:val="00AE0320"/>
    <w:rsid w:val="00AE0C9D"/>
    <w:rsid w:val="00AE160A"/>
    <w:rsid w:val="00AE1C01"/>
    <w:rsid w:val="00AE1D50"/>
    <w:rsid w:val="00AE453F"/>
    <w:rsid w:val="00AE524E"/>
    <w:rsid w:val="00AE545F"/>
    <w:rsid w:val="00AE590F"/>
    <w:rsid w:val="00AE61FE"/>
    <w:rsid w:val="00AE6D3E"/>
    <w:rsid w:val="00AE72C1"/>
    <w:rsid w:val="00AE74B1"/>
    <w:rsid w:val="00AF0E7C"/>
    <w:rsid w:val="00AF28B9"/>
    <w:rsid w:val="00AF3427"/>
    <w:rsid w:val="00AF4730"/>
    <w:rsid w:val="00AF4A98"/>
    <w:rsid w:val="00AF4F2F"/>
    <w:rsid w:val="00B01030"/>
    <w:rsid w:val="00B02D00"/>
    <w:rsid w:val="00B02F93"/>
    <w:rsid w:val="00B034FD"/>
    <w:rsid w:val="00B0352C"/>
    <w:rsid w:val="00B04081"/>
    <w:rsid w:val="00B04A4B"/>
    <w:rsid w:val="00B0575E"/>
    <w:rsid w:val="00B05F3C"/>
    <w:rsid w:val="00B05F88"/>
    <w:rsid w:val="00B071BA"/>
    <w:rsid w:val="00B0737D"/>
    <w:rsid w:val="00B07B5D"/>
    <w:rsid w:val="00B11533"/>
    <w:rsid w:val="00B11E90"/>
    <w:rsid w:val="00B120D7"/>
    <w:rsid w:val="00B122F8"/>
    <w:rsid w:val="00B125FD"/>
    <w:rsid w:val="00B136FE"/>
    <w:rsid w:val="00B13AC6"/>
    <w:rsid w:val="00B14EC8"/>
    <w:rsid w:val="00B15CC4"/>
    <w:rsid w:val="00B1670A"/>
    <w:rsid w:val="00B16B62"/>
    <w:rsid w:val="00B170E1"/>
    <w:rsid w:val="00B175F3"/>
    <w:rsid w:val="00B17D4C"/>
    <w:rsid w:val="00B201EE"/>
    <w:rsid w:val="00B216C0"/>
    <w:rsid w:val="00B22C17"/>
    <w:rsid w:val="00B22E50"/>
    <w:rsid w:val="00B2304C"/>
    <w:rsid w:val="00B23F0B"/>
    <w:rsid w:val="00B254C8"/>
    <w:rsid w:val="00B2563F"/>
    <w:rsid w:val="00B259A3"/>
    <w:rsid w:val="00B25AC9"/>
    <w:rsid w:val="00B26052"/>
    <w:rsid w:val="00B26AB2"/>
    <w:rsid w:val="00B27414"/>
    <w:rsid w:val="00B27567"/>
    <w:rsid w:val="00B30610"/>
    <w:rsid w:val="00B3085A"/>
    <w:rsid w:val="00B30A1E"/>
    <w:rsid w:val="00B30A79"/>
    <w:rsid w:val="00B320F8"/>
    <w:rsid w:val="00B32667"/>
    <w:rsid w:val="00B329FA"/>
    <w:rsid w:val="00B32A1E"/>
    <w:rsid w:val="00B32D66"/>
    <w:rsid w:val="00B32DC2"/>
    <w:rsid w:val="00B3352B"/>
    <w:rsid w:val="00B33F4C"/>
    <w:rsid w:val="00B342CB"/>
    <w:rsid w:val="00B34593"/>
    <w:rsid w:val="00B35505"/>
    <w:rsid w:val="00B35F83"/>
    <w:rsid w:val="00B365C2"/>
    <w:rsid w:val="00B36C72"/>
    <w:rsid w:val="00B37943"/>
    <w:rsid w:val="00B37D51"/>
    <w:rsid w:val="00B402C4"/>
    <w:rsid w:val="00B4130B"/>
    <w:rsid w:val="00B416BA"/>
    <w:rsid w:val="00B417E1"/>
    <w:rsid w:val="00B4241E"/>
    <w:rsid w:val="00B42F19"/>
    <w:rsid w:val="00B445BE"/>
    <w:rsid w:val="00B456C2"/>
    <w:rsid w:val="00B45ADF"/>
    <w:rsid w:val="00B46EE4"/>
    <w:rsid w:val="00B478E0"/>
    <w:rsid w:val="00B47A9E"/>
    <w:rsid w:val="00B47D28"/>
    <w:rsid w:val="00B5166A"/>
    <w:rsid w:val="00B51F24"/>
    <w:rsid w:val="00B52D6D"/>
    <w:rsid w:val="00B53DE5"/>
    <w:rsid w:val="00B5446D"/>
    <w:rsid w:val="00B546FA"/>
    <w:rsid w:val="00B546FE"/>
    <w:rsid w:val="00B54F9C"/>
    <w:rsid w:val="00B55199"/>
    <w:rsid w:val="00B55E1B"/>
    <w:rsid w:val="00B560A7"/>
    <w:rsid w:val="00B5630D"/>
    <w:rsid w:val="00B571ED"/>
    <w:rsid w:val="00B5791C"/>
    <w:rsid w:val="00B60381"/>
    <w:rsid w:val="00B60B76"/>
    <w:rsid w:val="00B621D9"/>
    <w:rsid w:val="00B62C93"/>
    <w:rsid w:val="00B62F3B"/>
    <w:rsid w:val="00B6332E"/>
    <w:rsid w:val="00B635B2"/>
    <w:rsid w:val="00B63A51"/>
    <w:rsid w:val="00B64026"/>
    <w:rsid w:val="00B64DF7"/>
    <w:rsid w:val="00B65160"/>
    <w:rsid w:val="00B65564"/>
    <w:rsid w:val="00B65D04"/>
    <w:rsid w:val="00B664BC"/>
    <w:rsid w:val="00B67641"/>
    <w:rsid w:val="00B67648"/>
    <w:rsid w:val="00B67C26"/>
    <w:rsid w:val="00B67E1B"/>
    <w:rsid w:val="00B67EE5"/>
    <w:rsid w:val="00B7103C"/>
    <w:rsid w:val="00B7180C"/>
    <w:rsid w:val="00B71C94"/>
    <w:rsid w:val="00B724BA"/>
    <w:rsid w:val="00B72CC0"/>
    <w:rsid w:val="00B73527"/>
    <w:rsid w:val="00B738DC"/>
    <w:rsid w:val="00B73B2F"/>
    <w:rsid w:val="00B73C94"/>
    <w:rsid w:val="00B74ED5"/>
    <w:rsid w:val="00B75C90"/>
    <w:rsid w:val="00B75FA0"/>
    <w:rsid w:val="00B7620E"/>
    <w:rsid w:val="00B76323"/>
    <w:rsid w:val="00B7661E"/>
    <w:rsid w:val="00B77A39"/>
    <w:rsid w:val="00B77AC8"/>
    <w:rsid w:val="00B77EF8"/>
    <w:rsid w:val="00B802D4"/>
    <w:rsid w:val="00B811A7"/>
    <w:rsid w:val="00B814D3"/>
    <w:rsid w:val="00B8224D"/>
    <w:rsid w:val="00B842C3"/>
    <w:rsid w:val="00B84DAA"/>
    <w:rsid w:val="00B8585D"/>
    <w:rsid w:val="00B862EA"/>
    <w:rsid w:val="00B863A5"/>
    <w:rsid w:val="00B8677C"/>
    <w:rsid w:val="00B87005"/>
    <w:rsid w:val="00B87188"/>
    <w:rsid w:val="00B87544"/>
    <w:rsid w:val="00B87750"/>
    <w:rsid w:val="00B878C8"/>
    <w:rsid w:val="00B906B5"/>
    <w:rsid w:val="00B908D9"/>
    <w:rsid w:val="00B9123B"/>
    <w:rsid w:val="00B93307"/>
    <w:rsid w:val="00B93370"/>
    <w:rsid w:val="00B9478E"/>
    <w:rsid w:val="00B9493C"/>
    <w:rsid w:val="00B94EB2"/>
    <w:rsid w:val="00B9557D"/>
    <w:rsid w:val="00B95A23"/>
    <w:rsid w:val="00B96FDF"/>
    <w:rsid w:val="00BA14B7"/>
    <w:rsid w:val="00BA1BE2"/>
    <w:rsid w:val="00BA1CD9"/>
    <w:rsid w:val="00BA1FF5"/>
    <w:rsid w:val="00BA3B46"/>
    <w:rsid w:val="00BA435C"/>
    <w:rsid w:val="00BA489B"/>
    <w:rsid w:val="00BA4EF6"/>
    <w:rsid w:val="00BA55B4"/>
    <w:rsid w:val="00BA723B"/>
    <w:rsid w:val="00BA751D"/>
    <w:rsid w:val="00BA76A7"/>
    <w:rsid w:val="00BB1593"/>
    <w:rsid w:val="00BB169D"/>
    <w:rsid w:val="00BB203B"/>
    <w:rsid w:val="00BB252A"/>
    <w:rsid w:val="00BB38EB"/>
    <w:rsid w:val="00BB3916"/>
    <w:rsid w:val="00BB69FA"/>
    <w:rsid w:val="00BB7ED1"/>
    <w:rsid w:val="00BC0340"/>
    <w:rsid w:val="00BC044D"/>
    <w:rsid w:val="00BC0AFB"/>
    <w:rsid w:val="00BC20ED"/>
    <w:rsid w:val="00BC2301"/>
    <w:rsid w:val="00BC28D1"/>
    <w:rsid w:val="00BC3403"/>
    <w:rsid w:val="00BC38AD"/>
    <w:rsid w:val="00BC38C6"/>
    <w:rsid w:val="00BC4C5E"/>
    <w:rsid w:val="00BC69ED"/>
    <w:rsid w:val="00BC7B85"/>
    <w:rsid w:val="00BC7E40"/>
    <w:rsid w:val="00BD0769"/>
    <w:rsid w:val="00BD0C67"/>
    <w:rsid w:val="00BD1248"/>
    <w:rsid w:val="00BD16DE"/>
    <w:rsid w:val="00BD2DE4"/>
    <w:rsid w:val="00BD3AC6"/>
    <w:rsid w:val="00BD3AC8"/>
    <w:rsid w:val="00BD41CC"/>
    <w:rsid w:val="00BD4EDB"/>
    <w:rsid w:val="00BD58AA"/>
    <w:rsid w:val="00BD5F56"/>
    <w:rsid w:val="00BD6E79"/>
    <w:rsid w:val="00BD73EF"/>
    <w:rsid w:val="00BD7BA7"/>
    <w:rsid w:val="00BE0154"/>
    <w:rsid w:val="00BE0984"/>
    <w:rsid w:val="00BE1D9B"/>
    <w:rsid w:val="00BE2A23"/>
    <w:rsid w:val="00BE4DED"/>
    <w:rsid w:val="00BE6BCF"/>
    <w:rsid w:val="00BE7455"/>
    <w:rsid w:val="00BF0493"/>
    <w:rsid w:val="00BF0ECA"/>
    <w:rsid w:val="00BF0EE3"/>
    <w:rsid w:val="00BF24FD"/>
    <w:rsid w:val="00BF2847"/>
    <w:rsid w:val="00BF3017"/>
    <w:rsid w:val="00BF37B7"/>
    <w:rsid w:val="00BF3C2D"/>
    <w:rsid w:val="00BF3EA1"/>
    <w:rsid w:val="00BF42E0"/>
    <w:rsid w:val="00BF4975"/>
    <w:rsid w:val="00BF5189"/>
    <w:rsid w:val="00BF59FA"/>
    <w:rsid w:val="00BF6793"/>
    <w:rsid w:val="00BF7DC3"/>
    <w:rsid w:val="00BF7E88"/>
    <w:rsid w:val="00C004F7"/>
    <w:rsid w:val="00C00527"/>
    <w:rsid w:val="00C01129"/>
    <w:rsid w:val="00C0228E"/>
    <w:rsid w:val="00C02EF6"/>
    <w:rsid w:val="00C030E7"/>
    <w:rsid w:val="00C05181"/>
    <w:rsid w:val="00C0565A"/>
    <w:rsid w:val="00C0628F"/>
    <w:rsid w:val="00C069E3"/>
    <w:rsid w:val="00C072CE"/>
    <w:rsid w:val="00C07823"/>
    <w:rsid w:val="00C07BA5"/>
    <w:rsid w:val="00C10E3C"/>
    <w:rsid w:val="00C11EB3"/>
    <w:rsid w:val="00C12995"/>
    <w:rsid w:val="00C13CF5"/>
    <w:rsid w:val="00C14373"/>
    <w:rsid w:val="00C14B7A"/>
    <w:rsid w:val="00C14F58"/>
    <w:rsid w:val="00C159CB"/>
    <w:rsid w:val="00C165AB"/>
    <w:rsid w:val="00C16B81"/>
    <w:rsid w:val="00C17311"/>
    <w:rsid w:val="00C17CA8"/>
    <w:rsid w:val="00C206A4"/>
    <w:rsid w:val="00C20AC1"/>
    <w:rsid w:val="00C20E23"/>
    <w:rsid w:val="00C20ECC"/>
    <w:rsid w:val="00C20EE0"/>
    <w:rsid w:val="00C20F11"/>
    <w:rsid w:val="00C20FE3"/>
    <w:rsid w:val="00C2162F"/>
    <w:rsid w:val="00C21F88"/>
    <w:rsid w:val="00C221FD"/>
    <w:rsid w:val="00C22E47"/>
    <w:rsid w:val="00C22F82"/>
    <w:rsid w:val="00C2405A"/>
    <w:rsid w:val="00C24826"/>
    <w:rsid w:val="00C249C4"/>
    <w:rsid w:val="00C24E0A"/>
    <w:rsid w:val="00C24E0F"/>
    <w:rsid w:val="00C26C51"/>
    <w:rsid w:val="00C26E6D"/>
    <w:rsid w:val="00C279A0"/>
    <w:rsid w:val="00C30B65"/>
    <w:rsid w:val="00C31EC9"/>
    <w:rsid w:val="00C32C39"/>
    <w:rsid w:val="00C332B8"/>
    <w:rsid w:val="00C341FA"/>
    <w:rsid w:val="00C3537F"/>
    <w:rsid w:val="00C35C66"/>
    <w:rsid w:val="00C35FD2"/>
    <w:rsid w:val="00C3670E"/>
    <w:rsid w:val="00C36E2C"/>
    <w:rsid w:val="00C37628"/>
    <w:rsid w:val="00C40446"/>
    <w:rsid w:val="00C41F53"/>
    <w:rsid w:val="00C420D5"/>
    <w:rsid w:val="00C42417"/>
    <w:rsid w:val="00C428D5"/>
    <w:rsid w:val="00C43021"/>
    <w:rsid w:val="00C456A4"/>
    <w:rsid w:val="00C45824"/>
    <w:rsid w:val="00C4687E"/>
    <w:rsid w:val="00C4779F"/>
    <w:rsid w:val="00C47872"/>
    <w:rsid w:val="00C478FC"/>
    <w:rsid w:val="00C47ED1"/>
    <w:rsid w:val="00C50498"/>
    <w:rsid w:val="00C50BA5"/>
    <w:rsid w:val="00C51AFD"/>
    <w:rsid w:val="00C51B6C"/>
    <w:rsid w:val="00C51B77"/>
    <w:rsid w:val="00C5247D"/>
    <w:rsid w:val="00C524D1"/>
    <w:rsid w:val="00C540BF"/>
    <w:rsid w:val="00C556D6"/>
    <w:rsid w:val="00C56586"/>
    <w:rsid w:val="00C601C6"/>
    <w:rsid w:val="00C60D77"/>
    <w:rsid w:val="00C61245"/>
    <w:rsid w:val="00C62145"/>
    <w:rsid w:val="00C62459"/>
    <w:rsid w:val="00C62520"/>
    <w:rsid w:val="00C628AD"/>
    <w:rsid w:val="00C62A4B"/>
    <w:rsid w:val="00C62BF9"/>
    <w:rsid w:val="00C64434"/>
    <w:rsid w:val="00C6454F"/>
    <w:rsid w:val="00C65834"/>
    <w:rsid w:val="00C658E3"/>
    <w:rsid w:val="00C65EB5"/>
    <w:rsid w:val="00C6638E"/>
    <w:rsid w:val="00C668A9"/>
    <w:rsid w:val="00C66E22"/>
    <w:rsid w:val="00C66E6D"/>
    <w:rsid w:val="00C70ADE"/>
    <w:rsid w:val="00C71343"/>
    <w:rsid w:val="00C7261A"/>
    <w:rsid w:val="00C72ED7"/>
    <w:rsid w:val="00C7380F"/>
    <w:rsid w:val="00C74125"/>
    <w:rsid w:val="00C741C9"/>
    <w:rsid w:val="00C75F58"/>
    <w:rsid w:val="00C760C3"/>
    <w:rsid w:val="00C802EA"/>
    <w:rsid w:val="00C8096A"/>
    <w:rsid w:val="00C81BE2"/>
    <w:rsid w:val="00C83910"/>
    <w:rsid w:val="00C85062"/>
    <w:rsid w:val="00C851E1"/>
    <w:rsid w:val="00C8542C"/>
    <w:rsid w:val="00C8545D"/>
    <w:rsid w:val="00C90BC7"/>
    <w:rsid w:val="00C92586"/>
    <w:rsid w:val="00C92E75"/>
    <w:rsid w:val="00C93EE5"/>
    <w:rsid w:val="00C9479F"/>
    <w:rsid w:val="00C9493D"/>
    <w:rsid w:val="00C94B86"/>
    <w:rsid w:val="00C95029"/>
    <w:rsid w:val="00C951A0"/>
    <w:rsid w:val="00C95E5E"/>
    <w:rsid w:val="00C95F01"/>
    <w:rsid w:val="00C970C1"/>
    <w:rsid w:val="00C97C71"/>
    <w:rsid w:val="00CA088E"/>
    <w:rsid w:val="00CA08F5"/>
    <w:rsid w:val="00CA1343"/>
    <w:rsid w:val="00CA22DD"/>
    <w:rsid w:val="00CA2638"/>
    <w:rsid w:val="00CA29E9"/>
    <w:rsid w:val="00CA2C8B"/>
    <w:rsid w:val="00CA37FA"/>
    <w:rsid w:val="00CA3DE3"/>
    <w:rsid w:val="00CA41E2"/>
    <w:rsid w:val="00CA5688"/>
    <w:rsid w:val="00CA56CA"/>
    <w:rsid w:val="00CA5FE5"/>
    <w:rsid w:val="00CA61FF"/>
    <w:rsid w:val="00CA6B91"/>
    <w:rsid w:val="00CA6FCF"/>
    <w:rsid w:val="00CA76BE"/>
    <w:rsid w:val="00CA78FD"/>
    <w:rsid w:val="00CA7C19"/>
    <w:rsid w:val="00CB0AFC"/>
    <w:rsid w:val="00CB0E85"/>
    <w:rsid w:val="00CB2C49"/>
    <w:rsid w:val="00CB2E8B"/>
    <w:rsid w:val="00CB3602"/>
    <w:rsid w:val="00CB39A3"/>
    <w:rsid w:val="00CB3AF2"/>
    <w:rsid w:val="00CB5560"/>
    <w:rsid w:val="00CB5B76"/>
    <w:rsid w:val="00CB5FD2"/>
    <w:rsid w:val="00CB690B"/>
    <w:rsid w:val="00CB707C"/>
    <w:rsid w:val="00CC0521"/>
    <w:rsid w:val="00CC06C5"/>
    <w:rsid w:val="00CC0C44"/>
    <w:rsid w:val="00CC1D6D"/>
    <w:rsid w:val="00CC3D0B"/>
    <w:rsid w:val="00CC3FDE"/>
    <w:rsid w:val="00CC6532"/>
    <w:rsid w:val="00CC6713"/>
    <w:rsid w:val="00CD038E"/>
    <w:rsid w:val="00CD111C"/>
    <w:rsid w:val="00CD17B5"/>
    <w:rsid w:val="00CD342B"/>
    <w:rsid w:val="00CD36C3"/>
    <w:rsid w:val="00CD4618"/>
    <w:rsid w:val="00CD7F38"/>
    <w:rsid w:val="00CE037F"/>
    <w:rsid w:val="00CE057D"/>
    <w:rsid w:val="00CE1762"/>
    <w:rsid w:val="00CE1BA7"/>
    <w:rsid w:val="00CE1FBD"/>
    <w:rsid w:val="00CE2BE2"/>
    <w:rsid w:val="00CE44AB"/>
    <w:rsid w:val="00CE4742"/>
    <w:rsid w:val="00CE5B03"/>
    <w:rsid w:val="00CE6797"/>
    <w:rsid w:val="00CF015B"/>
    <w:rsid w:val="00CF0E1A"/>
    <w:rsid w:val="00CF10BD"/>
    <w:rsid w:val="00CF179E"/>
    <w:rsid w:val="00CF20A7"/>
    <w:rsid w:val="00CF224F"/>
    <w:rsid w:val="00CF2486"/>
    <w:rsid w:val="00CF268C"/>
    <w:rsid w:val="00CF39D4"/>
    <w:rsid w:val="00CF3DAC"/>
    <w:rsid w:val="00CF43C6"/>
    <w:rsid w:val="00CF4969"/>
    <w:rsid w:val="00CF4B22"/>
    <w:rsid w:val="00CF54D9"/>
    <w:rsid w:val="00CF59DB"/>
    <w:rsid w:val="00CF5B23"/>
    <w:rsid w:val="00CF65B0"/>
    <w:rsid w:val="00CF6B33"/>
    <w:rsid w:val="00D00D35"/>
    <w:rsid w:val="00D01533"/>
    <w:rsid w:val="00D016BC"/>
    <w:rsid w:val="00D01FAF"/>
    <w:rsid w:val="00D02322"/>
    <w:rsid w:val="00D02C36"/>
    <w:rsid w:val="00D03AEF"/>
    <w:rsid w:val="00D043AD"/>
    <w:rsid w:val="00D0490E"/>
    <w:rsid w:val="00D056E7"/>
    <w:rsid w:val="00D05882"/>
    <w:rsid w:val="00D06BA9"/>
    <w:rsid w:val="00D124E9"/>
    <w:rsid w:val="00D1354A"/>
    <w:rsid w:val="00D15C06"/>
    <w:rsid w:val="00D1685D"/>
    <w:rsid w:val="00D16A49"/>
    <w:rsid w:val="00D215EF"/>
    <w:rsid w:val="00D22165"/>
    <w:rsid w:val="00D2254C"/>
    <w:rsid w:val="00D2269F"/>
    <w:rsid w:val="00D23C6A"/>
    <w:rsid w:val="00D23D74"/>
    <w:rsid w:val="00D24BB4"/>
    <w:rsid w:val="00D24BEB"/>
    <w:rsid w:val="00D25D07"/>
    <w:rsid w:val="00D26143"/>
    <w:rsid w:val="00D26C1D"/>
    <w:rsid w:val="00D26DBC"/>
    <w:rsid w:val="00D273F5"/>
    <w:rsid w:val="00D30160"/>
    <w:rsid w:val="00D30450"/>
    <w:rsid w:val="00D3153D"/>
    <w:rsid w:val="00D33435"/>
    <w:rsid w:val="00D336FD"/>
    <w:rsid w:val="00D33D8F"/>
    <w:rsid w:val="00D34FC6"/>
    <w:rsid w:val="00D35F14"/>
    <w:rsid w:val="00D36DE0"/>
    <w:rsid w:val="00D375C4"/>
    <w:rsid w:val="00D405A8"/>
    <w:rsid w:val="00D408C7"/>
    <w:rsid w:val="00D41BC6"/>
    <w:rsid w:val="00D43141"/>
    <w:rsid w:val="00D44AD5"/>
    <w:rsid w:val="00D44B1A"/>
    <w:rsid w:val="00D45492"/>
    <w:rsid w:val="00D45542"/>
    <w:rsid w:val="00D461FC"/>
    <w:rsid w:val="00D502C5"/>
    <w:rsid w:val="00D50AA1"/>
    <w:rsid w:val="00D50F6A"/>
    <w:rsid w:val="00D51E67"/>
    <w:rsid w:val="00D524C0"/>
    <w:rsid w:val="00D54E0A"/>
    <w:rsid w:val="00D5593D"/>
    <w:rsid w:val="00D55AC5"/>
    <w:rsid w:val="00D55CA2"/>
    <w:rsid w:val="00D55D29"/>
    <w:rsid w:val="00D55E10"/>
    <w:rsid w:val="00D5658E"/>
    <w:rsid w:val="00D609A7"/>
    <w:rsid w:val="00D60D31"/>
    <w:rsid w:val="00D6140D"/>
    <w:rsid w:val="00D61468"/>
    <w:rsid w:val="00D61B38"/>
    <w:rsid w:val="00D6217E"/>
    <w:rsid w:val="00D646F2"/>
    <w:rsid w:val="00D65CD2"/>
    <w:rsid w:val="00D66695"/>
    <w:rsid w:val="00D66838"/>
    <w:rsid w:val="00D67270"/>
    <w:rsid w:val="00D67CAE"/>
    <w:rsid w:val="00D701EF"/>
    <w:rsid w:val="00D702A8"/>
    <w:rsid w:val="00D70BF8"/>
    <w:rsid w:val="00D71F24"/>
    <w:rsid w:val="00D72401"/>
    <w:rsid w:val="00D727FD"/>
    <w:rsid w:val="00D72F9E"/>
    <w:rsid w:val="00D739FA"/>
    <w:rsid w:val="00D73E11"/>
    <w:rsid w:val="00D74385"/>
    <w:rsid w:val="00D74646"/>
    <w:rsid w:val="00D74DB0"/>
    <w:rsid w:val="00D75420"/>
    <w:rsid w:val="00D75FBE"/>
    <w:rsid w:val="00D7673C"/>
    <w:rsid w:val="00D76862"/>
    <w:rsid w:val="00D76B70"/>
    <w:rsid w:val="00D770E8"/>
    <w:rsid w:val="00D7793A"/>
    <w:rsid w:val="00D80526"/>
    <w:rsid w:val="00D81970"/>
    <w:rsid w:val="00D8223B"/>
    <w:rsid w:val="00D826E1"/>
    <w:rsid w:val="00D82F6B"/>
    <w:rsid w:val="00D831AC"/>
    <w:rsid w:val="00D8434D"/>
    <w:rsid w:val="00D8635B"/>
    <w:rsid w:val="00D867A4"/>
    <w:rsid w:val="00D86DA6"/>
    <w:rsid w:val="00D8780C"/>
    <w:rsid w:val="00D87B1F"/>
    <w:rsid w:val="00D87E71"/>
    <w:rsid w:val="00D9114E"/>
    <w:rsid w:val="00D91567"/>
    <w:rsid w:val="00D91CC1"/>
    <w:rsid w:val="00D92269"/>
    <w:rsid w:val="00D928D0"/>
    <w:rsid w:val="00D92B58"/>
    <w:rsid w:val="00D92D8D"/>
    <w:rsid w:val="00D92F2D"/>
    <w:rsid w:val="00D933EE"/>
    <w:rsid w:val="00D937C5"/>
    <w:rsid w:val="00D94114"/>
    <w:rsid w:val="00D94AB5"/>
    <w:rsid w:val="00D94C45"/>
    <w:rsid w:val="00D94F5A"/>
    <w:rsid w:val="00D950C0"/>
    <w:rsid w:val="00D95599"/>
    <w:rsid w:val="00DA06DF"/>
    <w:rsid w:val="00DA10B4"/>
    <w:rsid w:val="00DA1477"/>
    <w:rsid w:val="00DA1922"/>
    <w:rsid w:val="00DA26A0"/>
    <w:rsid w:val="00DA26BB"/>
    <w:rsid w:val="00DA2A0A"/>
    <w:rsid w:val="00DA2FDA"/>
    <w:rsid w:val="00DA4882"/>
    <w:rsid w:val="00DA4D51"/>
    <w:rsid w:val="00DA5121"/>
    <w:rsid w:val="00DA6652"/>
    <w:rsid w:val="00DA720E"/>
    <w:rsid w:val="00DB060A"/>
    <w:rsid w:val="00DB07EB"/>
    <w:rsid w:val="00DB1CE7"/>
    <w:rsid w:val="00DB1CEC"/>
    <w:rsid w:val="00DB2625"/>
    <w:rsid w:val="00DB265C"/>
    <w:rsid w:val="00DB2FE2"/>
    <w:rsid w:val="00DB4998"/>
    <w:rsid w:val="00DB594B"/>
    <w:rsid w:val="00DB7025"/>
    <w:rsid w:val="00DB70DA"/>
    <w:rsid w:val="00DC0D5C"/>
    <w:rsid w:val="00DC1E37"/>
    <w:rsid w:val="00DC3A5A"/>
    <w:rsid w:val="00DC3D5B"/>
    <w:rsid w:val="00DC47C3"/>
    <w:rsid w:val="00DC4C71"/>
    <w:rsid w:val="00DC589D"/>
    <w:rsid w:val="00DC5B91"/>
    <w:rsid w:val="00DC5C0F"/>
    <w:rsid w:val="00DC7161"/>
    <w:rsid w:val="00DC71BD"/>
    <w:rsid w:val="00DC759B"/>
    <w:rsid w:val="00DD040B"/>
    <w:rsid w:val="00DD268A"/>
    <w:rsid w:val="00DD26A8"/>
    <w:rsid w:val="00DD26CD"/>
    <w:rsid w:val="00DD296A"/>
    <w:rsid w:val="00DD2F97"/>
    <w:rsid w:val="00DD30EB"/>
    <w:rsid w:val="00DD34D2"/>
    <w:rsid w:val="00DD50FA"/>
    <w:rsid w:val="00DD5D5D"/>
    <w:rsid w:val="00DD5E08"/>
    <w:rsid w:val="00DD6726"/>
    <w:rsid w:val="00DD7E28"/>
    <w:rsid w:val="00DE0CD5"/>
    <w:rsid w:val="00DE0F2F"/>
    <w:rsid w:val="00DE21F1"/>
    <w:rsid w:val="00DE222C"/>
    <w:rsid w:val="00DE431B"/>
    <w:rsid w:val="00DE4574"/>
    <w:rsid w:val="00DE47F0"/>
    <w:rsid w:val="00DE4C08"/>
    <w:rsid w:val="00DE5F1C"/>
    <w:rsid w:val="00DE70B5"/>
    <w:rsid w:val="00DE7F7D"/>
    <w:rsid w:val="00DF10F5"/>
    <w:rsid w:val="00DF1BFB"/>
    <w:rsid w:val="00DF253D"/>
    <w:rsid w:val="00DF30C4"/>
    <w:rsid w:val="00DF34AE"/>
    <w:rsid w:val="00DF38C1"/>
    <w:rsid w:val="00DF539A"/>
    <w:rsid w:val="00DF5F89"/>
    <w:rsid w:val="00DF681D"/>
    <w:rsid w:val="00DF712F"/>
    <w:rsid w:val="00DF720A"/>
    <w:rsid w:val="00DF73A1"/>
    <w:rsid w:val="00DF7DDB"/>
    <w:rsid w:val="00DF7E2D"/>
    <w:rsid w:val="00E01BE8"/>
    <w:rsid w:val="00E01F87"/>
    <w:rsid w:val="00E02B48"/>
    <w:rsid w:val="00E03063"/>
    <w:rsid w:val="00E0323D"/>
    <w:rsid w:val="00E033B2"/>
    <w:rsid w:val="00E0348A"/>
    <w:rsid w:val="00E039FF"/>
    <w:rsid w:val="00E048D1"/>
    <w:rsid w:val="00E04D95"/>
    <w:rsid w:val="00E058FB"/>
    <w:rsid w:val="00E05927"/>
    <w:rsid w:val="00E06088"/>
    <w:rsid w:val="00E0640C"/>
    <w:rsid w:val="00E06EB7"/>
    <w:rsid w:val="00E07058"/>
    <w:rsid w:val="00E070E9"/>
    <w:rsid w:val="00E07832"/>
    <w:rsid w:val="00E07C46"/>
    <w:rsid w:val="00E10377"/>
    <w:rsid w:val="00E110B1"/>
    <w:rsid w:val="00E1208F"/>
    <w:rsid w:val="00E13135"/>
    <w:rsid w:val="00E13D8F"/>
    <w:rsid w:val="00E13F95"/>
    <w:rsid w:val="00E14B1A"/>
    <w:rsid w:val="00E1592F"/>
    <w:rsid w:val="00E15943"/>
    <w:rsid w:val="00E177F7"/>
    <w:rsid w:val="00E179F5"/>
    <w:rsid w:val="00E21C2C"/>
    <w:rsid w:val="00E22A2B"/>
    <w:rsid w:val="00E23ACD"/>
    <w:rsid w:val="00E24F85"/>
    <w:rsid w:val="00E25BED"/>
    <w:rsid w:val="00E260A6"/>
    <w:rsid w:val="00E26C28"/>
    <w:rsid w:val="00E27887"/>
    <w:rsid w:val="00E27D02"/>
    <w:rsid w:val="00E27E2F"/>
    <w:rsid w:val="00E27EB1"/>
    <w:rsid w:val="00E308BB"/>
    <w:rsid w:val="00E3154C"/>
    <w:rsid w:val="00E3196D"/>
    <w:rsid w:val="00E3198C"/>
    <w:rsid w:val="00E3219C"/>
    <w:rsid w:val="00E32543"/>
    <w:rsid w:val="00E32B13"/>
    <w:rsid w:val="00E33AE4"/>
    <w:rsid w:val="00E34A66"/>
    <w:rsid w:val="00E354EC"/>
    <w:rsid w:val="00E3612B"/>
    <w:rsid w:val="00E37616"/>
    <w:rsid w:val="00E37C23"/>
    <w:rsid w:val="00E41F38"/>
    <w:rsid w:val="00E4542C"/>
    <w:rsid w:val="00E465DA"/>
    <w:rsid w:val="00E468F0"/>
    <w:rsid w:val="00E505C9"/>
    <w:rsid w:val="00E5083B"/>
    <w:rsid w:val="00E51ED4"/>
    <w:rsid w:val="00E52E28"/>
    <w:rsid w:val="00E54F70"/>
    <w:rsid w:val="00E552AD"/>
    <w:rsid w:val="00E553BB"/>
    <w:rsid w:val="00E556B9"/>
    <w:rsid w:val="00E56C29"/>
    <w:rsid w:val="00E571E5"/>
    <w:rsid w:val="00E604A9"/>
    <w:rsid w:val="00E615A9"/>
    <w:rsid w:val="00E61C79"/>
    <w:rsid w:val="00E61D6C"/>
    <w:rsid w:val="00E6237D"/>
    <w:rsid w:val="00E6288D"/>
    <w:rsid w:val="00E6362B"/>
    <w:rsid w:val="00E64765"/>
    <w:rsid w:val="00E64946"/>
    <w:rsid w:val="00E65364"/>
    <w:rsid w:val="00E65A4E"/>
    <w:rsid w:val="00E664E7"/>
    <w:rsid w:val="00E67122"/>
    <w:rsid w:val="00E67805"/>
    <w:rsid w:val="00E708A3"/>
    <w:rsid w:val="00E70EBA"/>
    <w:rsid w:val="00E71430"/>
    <w:rsid w:val="00E71A36"/>
    <w:rsid w:val="00E71AAB"/>
    <w:rsid w:val="00E72288"/>
    <w:rsid w:val="00E727C7"/>
    <w:rsid w:val="00E72878"/>
    <w:rsid w:val="00E72C65"/>
    <w:rsid w:val="00E73006"/>
    <w:rsid w:val="00E74C16"/>
    <w:rsid w:val="00E75403"/>
    <w:rsid w:val="00E75B74"/>
    <w:rsid w:val="00E77868"/>
    <w:rsid w:val="00E80E60"/>
    <w:rsid w:val="00E82565"/>
    <w:rsid w:val="00E828C4"/>
    <w:rsid w:val="00E84A47"/>
    <w:rsid w:val="00E84EC5"/>
    <w:rsid w:val="00E85A74"/>
    <w:rsid w:val="00E85B4C"/>
    <w:rsid w:val="00E87374"/>
    <w:rsid w:val="00E900C6"/>
    <w:rsid w:val="00E90988"/>
    <w:rsid w:val="00E91312"/>
    <w:rsid w:val="00E92E65"/>
    <w:rsid w:val="00E9488B"/>
    <w:rsid w:val="00E9496C"/>
    <w:rsid w:val="00E94ED2"/>
    <w:rsid w:val="00E94FA2"/>
    <w:rsid w:val="00E95F02"/>
    <w:rsid w:val="00E96DD2"/>
    <w:rsid w:val="00EA0EA4"/>
    <w:rsid w:val="00EA2104"/>
    <w:rsid w:val="00EA277E"/>
    <w:rsid w:val="00EA29BE"/>
    <w:rsid w:val="00EA3B24"/>
    <w:rsid w:val="00EA3BF2"/>
    <w:rsid w:val="00EA3BF4"/>
    <w:rsid w:val="00EA535E"/>
    <w:rsid w:val="00EA603E"/>
    <w:rsid w:val="00EA6E38"/>
    <w:rsid w:val="00EA7F4E"/>
    <w:rsid w:val="00EB041A"/>
    <w:rsid w:val="00EB1718"/>
    <w:rsid w:val="00EB1FB6"/>
    <w:rsid w:val="00EB2084"/>
    <w:rsid w:val="00EB288E"/>
    <w:rsid w:val="00EB2E69"/>
    <w:rsid w:val="00EB34BF"/>
    <w:rsid w:val="00EB3A52"/>
    <w:rsid w:val="00EB4CDA"/>
    <w:rsid w:val="00EB520C"/>
    <w:rsid w:val="00EB53D7"/>
    <w:rsid w:val="00EB5D46"/>
    <w:rsid w:val="00EB6284"/>
    <w:rsid w:val="00EB6765"/>
    <w:rsid w:val="00EB7047"/>
    <w:rsid w:val="00EC03AD"/>
    <w:rsid w:val="00EC184A"/>
    <w:rsid w:val="00EC1CB0"/>
    <w:rsid w:val="00EC1E47"/>
    <w:rsid w:val="00EC24B2"/>
    <w:rsid w:val="00EC3336"/>
    <w:rsid w:val="00EC3389"/>
    <w:rsid w:val="00EC346E"/>
    <w:rsid w:val="00EC34DD"/>
    <w:rsid w:val="00EC4BA6"/>
    <w:rsid w:val="00EC54F4"/>
    <w:rsid w:val="00EC5E25"/>
    <w:rsid w:val="00EC6134"/>
    <w:rsid w:val="00EC61D6"/>
    <w:rsid w:val="00EC79CF"/>
    <w:rsid w:val="00ED0358"/>
    <w:rsid w:val="00ED0909"/>
    <w:rsid w:val="00ED0C4A"/>
    <w:rsid w:val="00ED0CB0"/>
    <w:rsid w:val="00ED1A09"/>
    <w:rsid w:val="00ED1C13"/>
    <w:rsid w:val="00ED213B"/>
    <w:rsid w:val="00ED232D"/>
    <w:rsid w:val="00ED242C"/>
    <w:rsid w:val="00ED2599"/>
    <w:rsid w:val="00ED359E"/>
    <w:rsid w:val="00ED3B2C"/>
    <w:rsid w:val="00ED4AB5"/>
    <w:rsid w:val="00ED4F3C"/>
    <w:rsid w:val="00ED54C2"/>
    <w:rsid w:val="00ED595C"/>
    <w:rsid w:val="00ED5A06"/>
    <w:rsid w:val="00ED652F"/>
    <w:rsid w:val="00ED75C5"/>
    <w:rsid w:val="00ED7A47"/>
    <w:rsid w:val="00EE0868"/>
    <w:rsid w:val="00EE08A0"/>
    <w:rsid w:val="00EE2202"/>
    <w:rsid w:val="00EE3FFF"/>
    <w:rsid w:val="00EE40F8"/>
    <w:rsid w:val="00EE454C"/>
    <w:rsid w:val="00EE65D1"/>
    <w:rsid w:val="00EF2245"/>
    <w:rsid w:val="00EF3670"/>
    <w:rsid w:val="00EF3B39"/>
    <w:rsid w:val="00EF3EBE"/>
    <w:rsid w:val="00EF490F"/>
    <w:rsid w:val="00EF5466"/>
    <w:rsid w:val="00EF5B37"/>
    <w:rsid w:val="00EF5BFB"/>
    <w:rsid w:val="00EF6557"/>
    <w:rsid w:val="00EF69B6"/>
    <w:rsid w:val="00EF6FF2"/>
    <w:rsid w:val="00EF7092"/>
    <w:rsid w:val="00EF7394"/>
    <w:rsid w:val="00EF753F"/>
    <w:rsid w:val="00F0060D"/>
    <w:rsid w:val="00F01B21"/>
    <w:rsid w:val="00F01C3C"/>
    <w:rsid w:val="00F0247C"/>
    <w:rsid w:val="00F0305C"/>
    <w:rsid w:val="00F039D9"/>
    <w:rsid w:val="00F049F3"/>
    <w:rsid w:val="00F04B2F"/>
    <w:rsid w:val="00F06775"/>
    <w:rsid w:val="00F10135"/>
    <w:rsid w:val="00F10806"/>
    <w:rsid w:val="00F111E8"/>
    <w:rsid w:val="00F11813"/>
    <w:rsid w:val="00F11940"/>
    <w:rsid w:val="00F12D03"/>
    <w:rsid w:val="00F13AEE"/>
    <w:rsid w:val="00F140E9"/>
    <w:rsid w:val="00F14990"/>
    <w:rsid w:val="00F15FEA"/>
    <w:rsid w:val="00F172DB"/>
    <w:rsid w:val="00F2144D"/>
    <w:rsid w:val="00F21F55"/>
    <w:rsid w:val="00F237F4"/>
    <w:rsid w:val="00F2467F"/>
    <w:rsid w:val="00F24C60"/>
    <w:rsid w:val="00F25094"/>
    <w:rsid w:val="00F25578"/>
    <w:rsid w:val="00F25627"/>
    <w:rsid w:val="00F25828"/>
    <w:rsid w:val="00F25994"/>
    <w:rsid w:val="00F25E85"/>
    <w:rsid w:val="00F2656A"/>
    <w:rsid w:val="00F31025"/>
    <w:rsid w:val="00F31A56"/>
    <w:rsid w:val="00F31DB2"/>
    <w:rsid w:val="00F31E11"/>
    <w:rsid w:val="00F3304F"/>
    <w:rsid w:val="00F3310B"/>
    <w:rsid w:val="00F33FF8"/>
    <w:rsid w:val="00F34123"/>
    <w:rsid w:val="00F34579"/>
    <w:rsid w:val="00F34B77"/>
    <w:rsid w:val="00F3660D"/>
    <w:rsid w:val="00F37675"/>
    <w:rsid w:val="00F37AC5"/>
    <w:rsid w:val="00F422E5"/>
    <w:rsid w:val="00F438CF"/>
    <w:rsid w:val="00F43C43"/>
    <w:rsid w:val="00F44A00"/>
    <w:rsid w:val="00F47FF4"/>
    <w:rsid w:val="00F503FF"/>
    <w:rsid w:val="00F508C4"/>
    <w:rsid w:val="00F509AF"/>
    <w:rsid w:val="00F51274"/>
    <w:rsid w:val="00F527AC"/>
    <w:rsid w:val="00F52E7F"/>
    <w:rsid w:val="00F52FFB"/>
    <w:rsid w:val="00F53205"/>
    <w:rsid w:val="00F544F2"/>
    <w:rsid w:val="00F54C31"/>
    <w:rsid w:val="00F56493"/>
    <w:rsid w:val="00F56811"/>
    <w:rsid w:val="00F5698E"/>
    <w:rsid w:val="00F56A2C"/>
    <w:rsid w:val="00F60379"/>
    <w:rsid w:val="00F60BD5"/>
    <w:rsid w:val="00F60FCE"/>
    <w:rsid w:val="00F6112C"/>
    <w:rsid w:val="00F6116A"/>
    <w:rsid w:val="00F6147B"/>
    <w:rsid w:val="00F617EC"/>
    <w:rsid w:val="00F61FCC"/>
    <w:rsid w:val="00F627BC"/>
    <w:rsid w:val="00F6291E"/>
    <w:rsid w:val="00F629B7"/>
    <w:rsid w:val="00F62C4E"/>
    <w:rsid w:val="00F635F0"/>
    <w:rsid w:val="00F64BAD"/>
    <w:rsid w:val="00F6542E"/>
    <w:rsid w:val="00F6695C"/>
    <w:rsid w:val="00F6748B"/>
    <w:rsid w:val="00F67AC7"/>
    <w:rsid w:val="00F7065B"/>
    <w:rsid w:val="00F70E1E"/>
    <w:rsid w:val="00F717EF"/>
    <w:rsid w:val="00F71C33"/>
    <w:rsid w:val="00F71C40"/>
    <w:rsid w:val="00F7203C"/>
    <w:rsid w:val="00F72A50"/>
    <w:rsid w:val="00F738E9"/>
    <w:rsid w:val="00F74A9B"/>
    <w:rsid w:val="00F7635A"/>
    <w:rsid w:val="00F80DBB"/>
    <w:rsid w:val="00F81B44"/>
    <w:rsid w:val="00F81DDA"/>
    <w:rsid w:val="00F81FF9"/>
    <w:rsid w:val="00F8211F"/>
    <w:rsid w:val="00F84C94"/>
    <w:rsid w:val="00F857F8"/>
    <w:rsid w:val="00F86272"/>
    <w:rsid w:val="00F872C0"/>
    <w:rsid w:val="00F91477"/>
    <w:rsid w:val="00F920E2"/>
    <w:rsid w:val="00F92502"/>
    <w:rsid w:val="00F926CB"/>
    <w:rsid w:val="00F9275C"/>
    <w:rsid w:val="00F92A7F"/>
    <w:rsid w:val="00F93867"/>
    <w:rsid w:val="00F93951"/>
    <w:rsid w:val="00F93CDD"/>
    <w:rsid w:val="00F9510F"/>
    <w:rsid w:val="00F95FD9"/>
    <w:rsid w:val="00F962B1"/>
    <w:rsid w:val="00F96860"/>
    <w:rsid w:val="00F9767B"/>
    <w:rsid w:val="00FA02BD"/>
    <w:rsid w:val="00FA2567"/>
    <w:rsid w:val="00FA3E2D"/>
    <w:rsid w:val="00FA3F26"/>
    <w:rsid w:val="00FA4286"/>
    <w:rsid w:val="00FA59ED"/>
    <w:rsid w:val="00FA6497"/>
    <w:rsid w:val="00FA68E9"/>
    <w:rsid w:val="00FA7775"/>
    <w:rsid w:val="00FA77A4"/>
    <w:rsid w:val="00FA782A"/>
    <w:rsid w:val="00FA7BA4"/>
    <w:rsid w:val="00FB0928"/>
    <w:rsid w:val="00FB0B78"/>
    <w:rsid w:val="00FB1079"/>
    <w:rsid w:val="00FB147D"/>
    <w:rsid w:val="00FB19F5"/>
    <w:rsid w:val="00FB1CA0"/>
    <w:rsid w:val="00FB22EB"/>
    <w:rsid w:val="00FB23BF"/>
    <w:rsid w:val="00FB2449"/>
    <w:rsid w:val="00FB27E3"/>
    <w:rsid w:val="00FB29B5"/>
    <w:rsid w:val="00FB2A26"/>
    <w:rsid w:val="00FB2EC9"/>
    <w:rsid w:val="00FB417C"/>
    <w:rsid w:val="00FB49D4"/>
    <w:rsid w:val="00FB4AA1"/>
    <w:rsid w:val="00FB4F22"/>
    <w:rsid w:val="00FB5748"/>
    <w:rsid w:val="00FB6396"/>
    <w:rsid w:val="00FB6D2B"/>
    <w:rsid w:val="00FB6E27"/>
    <w:rsid w:val="00FB6F81"/>
    <w:rsid w:val="00FB773F"/>
    <w:rsid w:val="00FC11C4"/>
    <w:rsid w:val="00FC3A00"/>
    <w:rsid w:val="00FC4BCA"/>
    <w:rsid w:val="00FC4ED6"/>
    <w:rsid w:val="00FC5344"/>
    <w:rsid w:val="00FC5913"/>
    <w:rsid w:val="00FC5ADE"/>
    <w:rsid w:val="00FC5B2D"/>
    <w:rsid w:val="00FC5BE6"/>
    <w:rsid w:val="00FC6187"/>
    <w:rsid w:val="00FC651E"/>
    <w:rsid w:val="00FC6B14"/>
    <w:rsid w:val="00FC6D76"/>
    <w:rsid w:val="00FC7409"/>
    <w:rsid w:val="00FD1584"/>
    <w:rsid w:val="00FD15E2"/>
    <w:rsid w:val="00FD1D32"/>
    <w:rsid w:val="00FD21A5"/>
    <w:rsid w:val="00FD21AA"/>
    <w:rsid w:val="00FD2881"/>
    <w:rsid w:val="00FD3000"/>
    <w:rsid w:val="00FD4832"/>
    <w:rsid w:val="00FD5CAE"/>
    <w:rsid w:val="00FD6472"/>
    <w:rsid w:val="00FD64D4"/>
    <w:rsid w:val="00FD75E9"/>
    <w:rsid w:val="00FD7F3D"/>
    <w:rsid w:val="00FE16F8"/>
    <w:rsid w:val="00FE1ECF"/>
    <w:rsid w:val="00FE22DE"/>
    <w:rsid w:val="00FE296D"/>
    <w:rsid w:val="00FE32B8"/>
    <w:rsid w:val="00FE3545"/>
    <w:rsid w:val="00FE46A1"/>
    <w:rsid w:val="00FE4B0B"/>
    <w:rsid w:val="00FE4D0C"/>
    <w:rsid w:val="00FE65A9"/>
    <w:rsid w:val="00FE6998"/>
    <w:rsid w:val="00FE7D68"/>
    <w:rsid w:val="00FF012A"/>
    <w:rsid w:val="00FF0141"/>
    <w:rsid w:val="00FF04F9"/>
    <w:rsid w:val="00FF0794"/>
    <w:rsid w:val="00FF08E2"/>
    <w:rsid w:val="00FF28B0"/>
    <w:rsid w:val="00FF329F"/>
    <w:rsid w:val="00FF3914"/>
    <w:rsid w:val="00FF4867"/>
    <w:rsid w:val="00F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900C"/>
  <w15:chartTrackingRefBased/>
  <w15:docId w15:val="{7156A300-BCD0-4262-8497-FBF591D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46E"/>
    <w:rPr>
      <w:sz w:val="24"/>
      <w:szCs w:val="24"/>
    </w:rPr>
  </w:style>
  <w:style w:type="paragraph" w:styleId="Heading1">
    <w:name w:val="heading 1"/>
    <w:basedOn w:val="Normal"/>
    <w:next w:val="Normal"/>
    <w:link w:val="Heading1Char"/>
    <w:qFormat/>
    <w:rsid w:val="00587BA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87BA7"/>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1"/>
    <w:qFormat/>
    <w:rsid w:val="0046215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C556D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A21DA"/>
    <w:pPr>
      <w:tabs>
        <w:tab w:val="left" w:pos="480"/>
        <w:tab w:val="left" w:pos="1200"/>
        <w:tab w:val="right" w:leader="dot" w:pos="8630"/>
      </w:tabs>
      <w:ind w:left="240"/>
      <w:jc w:val="center"/>
    </w:pPr>
    <w:rPr>
      <w:b/>
      <w:sz w:val="31"/>
      <w:szCs w:val="31"/>
      <w:lang w:val="da-DK"/>
    </w:rPr>
  </w:style>
  <w:style w:type="character" w:styleId="Hyperlink">
    <w:name w:val="Hyperlink"/>
    <w:uiPriority w:val="99"/>
    <w:rsid w:val="0009629F"/>
    <w:rPr>
      <w:noProof/>
      <w:color w:val="0000FF"/>
      <w:u w:val="single"/>
    </w:rPr>
  </w:style>
  <w:style w:type="paragraph" w:styleId="TOC3">
    <w:name w:val="toc 3"/>
    <w:basedOn w:val="Normal"/>
    <w:next w:val="Normal"/>
    <w:autoRedefine/>
    <w:uiPriority w:val="39"/>
    <w:rsid w:val="00DB07EB"/>
    <w:pPr>
      <w:ind w:left="480"/>
    </w:pPr>
  </w:style>
  <w:style w:type="character" w:styleId="FollowedHyperlink">
    <w:name w:val="FollowedHyperlink"/>
    <w:rsid w:val="00916BAF"/>
    <w:rPr>
      <w:color w:val="800080"/>
      <w:u w:val="single"/>
    </w:rPr>
  </w:style>
  <w:style w:type="paragraph" w:styleId="TOC2">
    <w:name w:val="toc 2"/>
    <w:basedOn w:val="Normal"/>
    <w:next w:val="Normal"/>
    <w:autoRedefine/>
    <w:uiPriority w:val="39"/>
    <w:rsid w:val="003F52FC"/>
    <w:pPr>
      <w:ind w:left="240"/>
    </w:pPr>
  </w:style>
  <w:style w:type="paragraph" w:styleId="Header">
    <w:name w:val="header"/>
    <w:basedOn w:val="Normal"/>
    <w:rsid w:val="00AD4601"/>
    <w:pPr>
      <w:tabs>
        <w:tab w:val="center" w:pos="4320"/>
        <w:tab w:val="right" w:pos="8640"/>
      </w:tabs>
    </w:pPr>
  </w:style>
  <w:style w:type="paragraph" w:styleId="Footer">
    <w:name w:val="footer"/>
    <w:basedOn w:val="Normal"/>
    <w:rsid w:val="00AD4601"/>
    <w:pPr>
      <w:tabs>
        <w:tab w:val="center" w:pos="4320"/>
        <w:tab w:val="right" w:pos="8640"/>
      </w:tabs>
    </w:pPr>
  </w:style>
  <w:style w:type="paragraph" w:styleId="Caption">
    <w:name w:val="caption"/>
    <w:basedOn w:val="Normal"/>
    <w:next w:val="Normal"/>
    <w:qFormat/>
    <w:rsid w:val="00587BA7"/>
    <w:pPr>
      <w:spacing w:before="120" w:after="120"/>
    </w:pPr>
    <w:rPr>
      <w:b/>
      <w:bCs/>
      <w:sz w:val="20"/>
      <w:szCs w:val="20"/>
    </w:rPr>
  </w:style>
  <w:style w:type="paragraph" w:styleId="BalloonText">
    <w:name w:val="Balloon Text"/>
    <w:basedOn w:val="Normal"/>
    <w:semiHidden/>
    <w:rsid w:val="001D42F4"/>
    <w:rPr>
      <w:rFonts w:ascii="Tahoma" w:hAnsi="Tahoma" w:cs="Tahoma"/>
      <w:sz w:val="16"/>
      <w:szCs w:val="16"/>
    </w:rPr>
  </w:style>
  <w:style w:type="paragraph" w:styleId="FootnoteText">
    <w:name w:val="footnote text"/>
    <w:basedOn w:val="Normal"/>
    <w:semiHidden/>
    <w:rsid w:val="00926547"/>
    <w:rPr>
      <w:sz w:val="20"/>
      <w:szCs w:val="20"/>
    </w:rPr>
  </w:style>
  <w:style w:type="character" w:styleId="FootnoteReference">
    <w:name w:val="footnote reference"/>
    <w:semiHidden/>
    <w:rsid w:val="00926547"/>
    <w:rPr>
      <w:vertAlign w:val="superscript"/>
    </w:rPr>
  </w:style>
  <w:style w:type="paragraph" w:styleId="Title">
    <w:name w:val="Title"/>
    <w:next w:val="BodyText"/>
    <w:link w:val="TitleChar"/>
    <w:uiPriority w:val="10"/>
    <w:qFormat/>
    <w:rsid w:val="00587BA7"/>
    <w:pPr>
      <w:spacing w:before="200" w:after="480"/>
    </w:pPr>
    <w:rPr>
      <w:rFonts w:ascii="Arial" w:eastAsia="MS Mincho" w:hAnsi="Arial" w:cs="Arial"/>
      <w:bCs/>
      <w:kern w:val="28"/>
      <w:sz w:val="48"/>
      <w:szCs w:val="48"/>
    </w:rPr>
  </w:style>
  <w:style w:type="paragraph" w:styleId="BodyText">
    <w:name w:val="Body Text"/>
    <w:basedOn w:val="Normal"/>
    <w:link w:val="BodyTextChar"/>
    <w:rsid w:val="007273BD"/>
    <w:pPr>
      <w:spacing w:after="120"/>
    </w:pPr>
  </w:style>
  <w:style w:type="character" w:customStyle="1" w:styleId="BodyTextChar">
    <w:name w:val="Body Text Char"/>
    <w:link w:val="BodyText"/>
    <w:rsid w:val="00DF7E2D"/>
    <w:rPr>
      <w:sz w:val="24"/>
      <w:szCs w:val="24"/>
      <w:lang w:val="en-US" w:eastAsia="en-US" w:bidi="ar-SA"/>
    </w:rPr>
  </w:style>
  <w:style w:type="paragraph" w:customStyle="1" w:styleId="Version">
    <w:name w:val="Version"/>
    <w:basedOn w:val="Normal"/>
    <w:next w:val="BodyText"/>
    <w:autoRedefine/>
    <w:rsid w:val="007273BD"/>
    <w:pPr>
      <w:keepLines/>
      <w:pBdr>
        <w:top w:val="single" w:sz="4" w:space="1" w:color="auto"/>
        <w:bottom w:val="single" w:sz="4" w:space="1" w:color="auto"/>
      </w:pBdr>
      <w:spacing w:after="400"/>
    </w:pPr>
    <w:rPr>
      <w:rFonts w:ascii="Arial" w:eastAsia="MS Mincho" w:hAnsi="Arial" w:cs="Arial"/>
      <w:noProof/>
      <w:sz w:val="18"/>
      <w:szCs w:val="20"/>
    </w:rPr>
  </w:style>
  <w:style w:type="paragraph" w:styleId="DocumentMap">
    <w:name w:val="Document Map"/>
    <w:basedOn w:val="Normal"/>
    <w:semiHidden/>
    <w:rsid w:val="00E41F38"/>
    <w:pPr>
      <w:shd w:val="clear" w:color="auto" w:fill="000080"/>
    </w:pPr>
    <w:rPr>
      <w:rFonts w:ascii="Tahoma" w:hAnsi="Tahoma" w:cs="Tahoma"/>
    </w:rPr>
  </w:style>
  <w:style w:type="paragraph" w:customStyle="1" w:styleId="BodyTextLink">
    <w:name w:val="Body Text Link"/>
    <w:aliases w:val="ti"/>
    <w:basedOn w:val="BodyText"/>
    <w:next w:val="Normal"/>
    <w:link w:val="BodyTextLinkChar"/>
    <w:rsid w:val="009349A3"/>
    <w:pPr>
      <w:keepNext/>
      <w:keepLines/>
      <w:spacing w:after="80"/>
    </w:pPr>
    <w:rPr>
      <w:rFonts w:ascii="Arial" w:eastAsia="MS Mincho" w:hAnsi="Arial" w:cs="Arial"/>
    </w:rPr>
  </w:style>
  <w:style w:type="character" w:customStyle="1" w:styleId="BodyTextLinkChar">
    <w:name w:val="Body Text Link Char"/>
    <w:aliases w:val="ti Char"/>
    <w:link w:val="BodyTextLink"/>
    <w:rsid w:val="009349A3"/>
    <w:rPr>
      <w:rFonts w:ascii="Arial" w:eastAsia="MS Mincho" w:hAnsi="Arial" w:cs="Arial"/>
      <w:sz w:val="24"/>
      <w:szCs w:val="24"/>
      <w:lang w:val="en-US" w:eastAsia="en-US" w:bidi="ar-SA"/>
    </w:rPr>
  </w:style>
  <w:style w:type="paragraph" w:customStyle="1" w:styleId="TableHead">
    <w:name w:val="Table Head"/>
    <w:basedOn w:val="Normal"/>
    <w:next w:val="Normal"/>
    <w:rsid w:val="009349A3"/>
    <w:pPr>
      <w:keepNext/>
      <w:keepLines/>
      <w:spacing w:before="20" w:after="20"/>
    </w:pPr>
    <w:rPr>
      <w:rFonts w:ascii="Arial" w:eastAsia="MS Mincho" w:hAnsi="Arial" w:cs="Arial"/>
      <w:b/>
      <w:sz w:val="20"/>
      <w:szCs w:val="18"/>
    </w:rPr>
  </w:style>
  <w:style w:type="table" w:styleId="TableGrid">
    <w:name w:val="Table Grid"/>
    <w:basedOn w:val="TableNormal"/>
    <w:rsid w:val="0094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AB2F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D46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rsid w:val="00CC3D0B"/>
    <w:pPr>
      <w:ind w:left="720"/>
    </w:pPr>
  </w:style>
  <w:style w:type="paragraph" w:styleId="TOC5">
    <w:name w:val="toc 5"/>
    <w:basedOn w:val="Normal"/>
    <w:next w:val="Normal"/>
    <w:autoRedefine/>
    <w:uiPriority w:val="39"/>
    <w:rsid w:val="00CC3D0B"/>
    <w:pPr>
      <w:ind w:left="960"/>
    </w:pPr>
  </w:style>
  <w:style w:type="paragraph" w:styleId="TOC6">
    <w:name w:val="toc 6"/>
    <w:basedOn w:val="Normal"/>
    <w:next w:val="Normal"/>
    <w:autoRedefine/>
    <w:uiPriority w:val="39"/>
    <w:rsid w:val="00CC3D0B"/>
    <w:pPr>
      <w:ind w:left="1200"/>
    </w:pPr>
  </w:style>
  <w:style w:type="paragraph" w:styleId="TOC7">
    <w:name w:val="toc 7"/>
    <w:basedOn w:val="Normal"/>
    <w:next w:val="Normal"/>
    <w:autoRedefine/>
    <w:uiPriority w:val="39"/>
    <w:rsid w:val="00CC3D0B"/>
    <w:pPr>
      <w:ind w:left="1440"/>
    </w:pPr>
  </w:style>
  <w:style w:type="paragraph" w:styleId="TOC8">
    <w:name w:val="toc 8"/>
    <w:basedOn w:val="Normal"/>
    <w:next w:val="Normal"/>
    <w:autoRedefine/>
    <w:uiPriority w:val="39"/>
    <w:rsid w:val="00CC3D0B"/>
    <w:pPr>
      <w:ind w:left="1680"/>
    </w:pPr>
  </w:style>
  <w:style w:type="paragraph" w:styleId="TOC9">
    <w:name w:val="toc 9"/>
    <w:basedOn w:val="Normal"/>
    <w:next w:val="Normal"/>
    <w:autoRedefine/>
    <w:uiPriority w:val="39"/>
    <w:rsid w:val="00CC3D0B"/>
    <w:pPr>
      <w:ind w:left="1920"/>
    </w:pPr>
  </w:style>
  <w:style w:type="character" w:customStyle="1" w:styleId="mirrors">
    <w:name w:val="mirrors"/>
    <w:basedOn w:val="DefaultParagraphFont"/>
    <w:rsid w:val="001C52F1"/>
  </w:style>
  <w:style w:type="character" w:styleId="CommentReference">
    <w:name w:val="annotation reference"/>
    <w:semiHidden/>
    <w:rsid w:val="00F21F55"/>
    <w:rPr>
      <w:sz w:val="16"/>
      <w:szCs w:val="16"/>
    </w:rPr>
  </w:style>
  <w:style w:type="paragraph" w:styleId="CommentText">
    <w:name w:val="annotation text"/>
    <w:basedOn w:val="Normal"/>
    <w:semiHidden/>
    <w:rsid w:val="00F21F55"/>
    <w:rPr>
      <w:sz w:val="20"/>
      <w:szCs w:val="20"/>
    </w:rPr>
  </w:style>
  <w:style w:type="paragraph" w:styleId="CommentSubject">
    <w:name w:val="annotation subject"/>
    <w:basedOn w:val="CommentText"/>
    <w:next w:val="CommentText"/>
    <w:semiHidden/>
    <w:rsid w:val="00F21F55"/>
    <w:rPr>
      <w:b/>
      <w:bCs/>
    </w:rPr>
  </w:style>
  <w:style w:type="numbering" w:customStyle="1" w:styleId="StyleNumbered115pt">
    <w:name w:val="Style Numbered 11.5 pt"/>
    <w:basedOn w:val="NoList"/>
    <w:rsid w:val="003972F9"/>
    <w:pPr>
      <w:numPr>
        <w:numId w:val="1"/>
      </w:numPr>
    </w:pPr>
  </w:style>
  <w:style w:type="character" w:customStyle="1" w:styleId="Style115ptBlack">
    <w:name w:val="Style 11.5 pt Black"/>
    <w:rsid w:val="00991CA8"/>
    <w:rPr>
      <w:color w:val="000000"/>
      <w:sz w:val="24"/>
    </w:rPr>
  </w:style>
  <w:style w:type="character" w:customStyle="1" w:styleId="Heading3Char">
    <w:name w:val="Heading 3 Char"/>
    <w:rsid w:val="006E67B8"/>
    <w:rPr>
      <w:rFonts w:ascii="Cambria" w:hAnsi="Cambria"/>
      <w:b/>
      <w:iCs/>
      <w:sz w:val="26"/>
      <w:szCs w:val="26"/>
    </w:rPr>
  </w:style>
  <w:style w:type="character" w:customStyle="1" w:styleId="Heading3Char1">
    <w:name w:val="Heading 3 Char1"/>
    <w:link w:val="Heading3"/>
    <w:rsid w:val="0046215E"/>
    <w:rPr>
      <w:rFonts w:ascii="Cambria" w:hAnsi="Cambria"/>
      <w:b/>
      <w:bCs/>
      <w:sz w:val="26"/>
      <w:szCs w:val="26"/>
    </w:rPr>
  </w:style>
  <w:style w:type="character" w:customStyle="1" w:styleId="TitleChar">
    <w:name w:val="Title Char"/>
    <w:link w:val="Title"/>
    <w:uiPriority w:val="10"/>
    <w:rsid w:val="00EC24B2"/>
    <w:rPr>
      <w:rFonts w:ascii="Arial" w:eastAsia="MS Mincho" w:hAnsi="Arial" w:cs="Arial"/>
      <w:bCs/>
      <w:kern w:val="28"/>
      <w:sz w:val="48"/>
      <w:szCs w:val="48"/>
    </w:rPr>
  </w:style>
  <w:style w:type="paragraph" w:styleId="ListParagraph">
    <w:name w:val="List Paragraph"/>
    <w:basedOn w:val="Normal"/>
    <w:uiPriority w:val="34"/>
    <w:qFormat/>
    <w:rsid w:val="008C2AE3"/>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8C2AE3"/>
    <w:rPr>
      <w:rFonts w:ascii="Calibri" w:eastAsia="Calibri" w:hAnsi="Calibri"/>
      <w:sz w:val="22"/>
      <w:szCs w:val="22"/>
    </w:rPr>
  </w:style>
  <w:style w:type="character" w:customStyle="1" w:styleId="Heading1Char">
    <w:name w:val="Heading 1 Char"/>
    <w:link w:val="Heading1"/>
    <w:rsid w:val="00E65A4E"/>
    <w:rPr>
      <w:rFonts w:ascii="Arial" w:hAnsi="Arial" w:cs="Arial"/>
      <w:b/>
      <w:bCs/>
      <w:kern w:val="32"/>
      <w:sz w:val="32"/>
      <w:szCs w:val="32"/>
    </w:rPr>
  </w:style>
  <w:style w:type="character" w:customStyle="1" w:styleId="Heading4Char">
    <w:name w:val="Heading 4 Char"/>
    <w:link w:val="Heading4"/>
    <w:rsid w:val="00C556D6"/>
    <w:rPr>
      <w:rFonts w:ascii="Calibri" w:eastAsia="Times New Roman" w:hAnsi="Calibri" w:cs="Times New Roman"/>
      <w:b/>
      <w:bCs/>
      <w:sz w:val="28"/>
      <w:szCs w:val="28"/>
    </w:rPr>
  </w:style>
  <w:style w:type="paragraph" w:styleId="Revision">
    <w:name w:val="Revision"/>
    <w:hidden/>
    <w:uiPriority w:val="99"/>
    <w:semiHidden/>
    <w:rsid w:val="00ED75C5"/>
    <w:rPr>
      <w:sz w:val="24"/>
      <w:szCs w:val="24"/>
    </w:rPr>
  </w:style>
  <w:style w:type="character" w:styleId="UnresolvedMention">
    <w:name w:val="Unresolved Mention"/>
    <w:uiPriority w:val="99"/>
    <w:semiHidden/>
    <w:unhideWhenUsed/>
    <w:rsid w:val="00DF30C4"/>
    <w:rPr>
      <w:color w:val="605E5C"/>
      <w:shd w:val="clear" w:color="auto" w:fill="E1DFDD"/>
    </w:rPr>
  </w:style>
  <w:style w:type="paragraph" w:customStyle="1" w:styleId="Default">
    <w:name w:val="Default"/>
    <w:rsid w:val="00A17E3E"/>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7">
      <w:bodyDiv w:val="1"/>
      <w:marLeft w:val="0"/>
      <w:marRight w:val="0"/>
      <w:marTop w:val="0"/>
      <w:marBottom w:val="0"/>
      <w:divBdr>
        <w:top w:val="none" w:sz="0" w:space="0" w:color="auto"/>
        <w:left w:val="none" w:sz="0" w:space="0" w:color="auto"/>
        <w:bottom w:val="none" w:sz="0" w:space="0" w:color="auto"/>
        <w:right w:val="none" w:sz="0" w:space="0" w:color="auto"/>
      </w:divBdr>
      <w:divsChild>
        <w:div w:id="1025322918">
          <w:marLeft w:val="0"/>
          <w:marRight w:val="0"/>
          <w:marTop w:val="0"/>
          <w:marBottom w:val="0"/>
          <w:divBdr>
            <w:top w:val="none" w:sz="0" w:space="0" w:color="auto"/>
            <w:left w:val="none" w:sz="0" w:space="0" w:color="auto"/>
            <w:bottom w:val="none" w:sz="0" w:space="0" w:color="auto"/>
            <w:right w:val="none" w:sz="0" w:space="0" w:color="auto"/>
          </w:divBdr>
        </w:div>
      </w:divsChild>
    </w:div>
    <w:div w:id="5715636">
      <w:bodyDiv w:val="1"/>
      <w:marLeft w:val="0"/>
      <w:marRight w:val="0"/>
      <w:marTop w:val="0"/>
      <w:marBottom w:val="0"/>
      <w:divBdr>
        <w:top w:val="none" w:sz="0" w:space="0" w:color="auto"/>
        <w:left w:val="none" w:sz="0" w:space="0" w:color="auto"/>
        <w:bottom w:val="none" w:sz="0" w:space="0" w:color="auto"/>
        <w:right w:val="none" w:sz="0" w:space="0" w:color="auto"/>
      </w:divBdr>
      <w:divsChild>
        <w:div w:id="61409881">
          <w:marLeft w:val="0"/>
          <w:marRight w:val="0"/>
          <w:marTop w:val="0"/>
          <w:marBottom w:val="0"/>
          <w:divBdr>
            <w:top w:val="none" w:sz="0" w:space="0" w:color="auto"/>
            <w:left w:val="none" w:sz="0" w:space="0" w:color="auto"/>
            <w:bottom w:val="none" w:sz="0" w:space="0" w:color="auto"/>
            <w:right w:val="none" w:sz="0" w:space="0" w:color="auto"/>
          </w:divBdr>
          <w:divsChild>
            <w:div w:id="616108497">
              <w:marLeft w:val="0"/>
              <w:marRight w:val="0"/>
              <w:marTop w:val="0"/>
              <w:marBottom w:val="0"/>
              <w:divBdr>
                <w:top w:val="none" w:sz="0" w:space="0" w:color="auto"/>
                <w:left w:val="none" w:sz="0" w:space="0" w:color="auto"/>
                <w:bottom w:val="none" w:sz="0" w:space="0" w:color="auto"/>
                <w:right w:val="none" w:sz="0" w:space="0" w:color="auto"/>
              </w:divBdr>
            </w:div>
            <w:div w:id="1231768402">
              <w:marLeft w:val="0"/>
              <w:marRight w:val="0"/>
              <w:marTop w:val="0"/>
              <w:marBottom w:val="0"/>
              <w:divBdr>
                <w:top w:val="none" w:sz="0" w:space="0" w:color="auto"/>
                <w:left w:val="none" w:sz="0" w:space="0" w:color="auto"/>
                <w:bottom w:val="none" w:sz="0" w:space="0" w:color="auto"/>
                <w:right w:val="none" w:sz="0" w:space="0" w:color="auto"/>
              </w:divBdr>
            </w:div>
            <w:div w:id="1798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723">
      <w:bodyDiv w:val="1"/>
      <w:marLeft w:val="0"/>
      <w:marRight w:val="0"/>
      <w:marTop w:val="0"/>
      <w:marBottom w:val="0"/>
      <w:divBdr>
        <w:top w:val="none" w:sz="0" w:space="0" w:color="auto"/>
        <w:left w:val="none" w:sz="0" w:space="0" w:color="auto"/>
        <w:bottom w:val="none" w:sz="0" w:space="0" w:color="auto"/>
        <w:right w:val="none" w:sz="0" w:space="0" w:color="auto"/>
      </w:divBdr>
      <w:divsChild>
        <w:div w:id="1509516455">
          <w:marLeft w:val="0"/>
          <w:marRight w:val="0"/>
          <w:marTop w:val="0"/>
          <w:marBottom w:val="0"/>
          <w:divBdr>
            <w:top w:val="none" w:sz="0" w:space="0" w:color="auto"/>
            <w:left w:val="none" w:sz="0" w:space="0" w:color="auto"/>
            <w:bottom w:val="none" w:sz="0" w:space="0" w:color="auto"/>
            <w:right w:val="none" w:sz="0" w:space="0" w:color="auto"/>
          </w:divBdr>
          <w:divsChild>
            <w:div w:id="1071001559">
              <w:marLeft w:val="0"/>
              <w:marRight w:val="0"/>
              <w:marTop w:val="0"/>
              <w:marBottom w:val="0"/>
              <w:divBdr>
                <w:top w:val="none" w:sz="0" w:space="0" w:color="auto"/>
                <w:left w:val="none" w:sz="0" w:space="0" w:color="auto"/>
                <w:bottom w:val="none" w:sz="0" w:space="0" w:color="auto"/>
                <w:right w:val="none" w:sz="0" w:space="0" w:color="auto"/>
              </w:divBdr>
            </w:div>
            <w:div w:id="1572426748">
              <w:marLeft w:val="0"/>
              <w:marRight w:val="0"/>
              <w:marTop w:val="0"/>
              <w:marBottom w:val="0"/>
              <w:divBdr>
                <w:top w:val="none" w:sz="0" w:space="0" w:color="auto"/>
                <w:left w:val="none" w:sz="0" w:space="0" w:color="auto"/>
                <w:bottom w:val="none" w:sz="0" w:space="0" w:color="auto"/>
                <w:right w:val="none" w:sz="0" w:space="0" w:color="auto"/>
              </w:divBdr>
            </w:div>
            <w:div w:id="2048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94">
      <w:bodyDiv w:val="1"/>
      <w:marLeft w:val="0"/>
      <w:marRight w:val="0"/>
      <w:marTop w:val="0"/>
      <w:marBottom w:val="0"/>
      <w:divBdr>
        <w:top w:val="none" w:sz="0" w:space="0" w:color="auto"/>
        <w:left w:val="none" w:sz="0" w:space="0" w:color="auto"/>
        <w:bottom w:val="none" w:sz="0" w:space="0" w:color="auto"/>
        <w:right w:val="none" w:sz="0" w:space="0" w:color="auto"/>
      </w:divBdr>
    </w:div>
    <w:div w:id="182865329">
      <w:bodyDiv w:val="1"/>
      <w:marLeft w:val="0"/>
      <w:marRight w:val="0"/>
      <w:marTop w:val="0"/>
      <w:marBottom w:val="0"/>
      <w:divBdr>
        <w:top w:val="none" w:sz="0" w:space="0" w:color="auto"/>
        <w:left w:val="none" w:sz="0" w:space="0" w:color="auto"/>
        <w:bottom w:val="none" w:sz="0" w:space="0" w:color="auto"/>
        <w:right w:val="none" w:sz="0" w:space="0" w:color="auto"/>
      </w:divBdr>
    </w:div>
    <w:div w:id="245304424">
      <w:bodyDiv w:val="1"/>
      <w:marLeft w:val="0"/>
      <w:marRight w:val="0"/>
      <w:marTop w:val="0"/>
      <w:marBottom w:val="0"/>
      <w:divBdr>
        <w:top w:val="none" w:sz="0" w:space="0" w:color="auto"/>
        <w:left w:val="none" w:sz="0" w:space="0" w:color="auto"/>
        <w:bottom w:val="none" w:sz="0" w:space="0" w:color="auto"/>
        <w:right w:val="none" w:sz="0" w:space="0" w:color="auto"/>
      </w:divBdr>
      <w:divsChild>
        <w:div w:id="129128341">
          <w:marLeft w:val="0"/>
          <w:marRight w:val="0"/>
          <w:marTop w:val="0"/>
          <w:marBottom w:val="0"/>
          <w:divBdr>
            <w:top w:val="none" w:sz="0" w:space="0" w:color="auto"/>
            <w:left w:val="none" w:sz="0" w:space="0" w:color="auto"/>
            <w:bottom w:val="none" w:sz="0" w:space="0" w:color="auto"/>
            <w:right w:val="none" w:sz="0" w:space="0" w:color="auto"/>
          </w:divBdr>
          <w:divsChild>
            <w:div w:id="191456517">
              <w:marLeft w:val="0"/>
              <w:marRight w:val="0"/>
              <w:marTop w:val="0"/>
              <w:marBottom w:val="0"/>
              <w:divBdr>
                <w:top w:val="none" w:sz="0" w:space="0" w:color="auto"/>
                <w:left w:val="none" w:sz="0" w:space="0" w:color="auto"/>
                <w:bottom w:val="none" w:sz="0" w:space="0" w:color="auto"/>
                <w:right w:val="none" w:sz="0" w:space="0" w:color="auto"/>
              </w:divBdr>
            </w:div>
            <w:div w:id="466629152">
              <w:marLeft w:val="0"/>
              <w:marRight w:val="0"/>
              <w:marTop w:val="0"/>
              <w:marBottom w:val="0"/>
              <w:divBdr>
                <w:top w:val="none" w:sz="0" w:space="0" w:color="auto"/>
                <w:left w:val="none" w:sz="0" w:space="0" w:color="auto"/>
                <w:bottom w:val="none" w:sz="0" w:space="0" w:color="auto"/>
                <w:right w:val="none" w:sz="0" w:space="0" w:color="auto"/>
              </w:divBdr>
            </w:div>
            <w:div w:id="545801808">
              <w:marLeft w:val="0"/>
              <w:marRight w:val="0"/>
              <w:marTop w:val="0"/>
              <w:marBottom w:val="0"/>
              <w:divBdr>
                <w:top w:val="none" w:sz="0" w:space="0" w:color="auto"/>
                <w:left w:val="none" w:sz="0" w:space="0" w:color="auto"/>
                <w:bottom w:val="none" w:sz="0" w:space="0" w:color="auto"/>
                <w:right w:val="none" w:sz="0" w:space="0" w:color="auto"/>
              </w:divBdr>
            </w:div>
            <w:div w:id="2068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608">
      <w:bodyDiv w:val="1"/>
      <w:marLeft w:val="0"/>
      <w:marRight w:val="0"/>
      <w:marTop w:val="0"/>
      <w:marBottom w:val="0"/>
      <w:divBdr>
        <w:top w:val="none" w:sz="0" w:space="0" w:color="auto"/>
        <w:left w:val="none" w:sz="0" w:space="0" w:color="auto"/>
        <w:bottom w:val="none" w:sz="0" w:space="0" w:color="auto"/>
        <w:right w:val="none" w:sz="0" w:space="0" w:color="auto"/>
      </w:divBdr>
      <w:divsChild>
        <w:div w:id="213539823">
          <w:marLeft w:val="0"/>
          <w:marRight w:val="0"/>
          <w:marTop w:val="0"/>
          <w:marBottom w:val="0"/>
          <w:divBdr>
            <w:top w:val="none" w:sz="0" w:space="0" w:color="auto"/>
            <w:left w:val="none" w:sz="0" w:space="0" w:color="auto"/>
            <w:bottom w:val="none" w:sz="0" w:space="0" w:color="auto"/>
            <w:right w:val="none" w:sz="0" w:space="0" w:color="auto"/>
          </w:divBdr>
          <w:divsChild>
            <w:div w:id="279456828">
              <w:marLeft w:val="0"/>
              <w:marRight w:val="0"/>
              <w:marTop w:val="0"/>
              <w:marBottom w:val="0"/>
              <w:divBdr>
                <w:top w:val="none" w:sz="0" w:space="0" w:color="auto"/>
                <w:left w:val="none" w:sz="0" w:space="0" w:color="auto"/>
                <w:bottom w:val="none" w:sz="0" w:space="0" w:color="auto"/>
                <w:right w:val="none" w:sz="0" w:space="0" w:color="auto"/>
              </w:divBdr>
            </w:div>
            <w:div w:id="291442063">
              <w:marLeft w:val="0"/>
              <w:marRight w:val="0"/>
              <w:marTop w:val="0"/>
              <w:marBottom w:val="0"/>
              <w:divBdr>
                <w:top w:val="none" w:sz="0" w:space="0" w:color="auto"/>
                <w:left w:val="none" w:sz="0" w:space="0" w:color="auto"/>
                <w:bottom w:val="none" w:sz="0" w:space="0" w:color="auto"/>
                <w:right w:val="none" w:sz="0" w:space="0" w:color="auto"/>
              </w:divBdr>
            </w:div>
            <w:div w:id="685130814">
              <w:marLeft w:val="0"/>
              <w:marRight w:val="0"/>
              <w:marTop w:val="0"/>
              <w:marBottom w:val="0"/>
              <w:divBdr>
                <w:top w:val="none" w:sz="0" w:space="0" w:color="auto"/>
                <w:left w:val="none" w:sz="0" w:space="0" w:color="auto"/>
                <w:bottom w:val="none" w:sz="0" w:space="0" w:color="auto"/>
                <w:right w:val="none" w:sz="0" w:space="0" w:color="auto"/>
              </w:divBdr>
            </w:div>
            <w:div w:id="769856964">
              <w:marLeft w:val="0"/>
              <w:marRight w:val="0"/>
              <w:marTop w:val="0"/>
              <w:marBottom w:val="0"/>
              <w:divBdr>
                <w:top w:val="none" w:sz="0" w:space="0" w:color="auto"/>
                <w:left w:val="none" w:sz="0" w:space="0" w:color="auto"/>
                <w:bottom w:val="none" w:sz="0" w:space="0" w:color="auto"/>
                <w:right w:val="none" w:sz="0" w:space="0" w:color="auto"/>
              </w:divBdr>
            </w:div>
            <w:div w:id="1467356795">
              <w:marLeft w:val="0"/>
              <w:marRight w:val="0"/>
              <w:marTop w:val="0"/>
              <w:marBottom w:val="0"/>
              <w:divBdr>
                <w:top w:val="none" w:sz="0" w:space="0" w:color="auto"/>
                <w:left w:val="none" w:sz="0" w:space="0" w:color="auto"/>
                <w:bottom w:val="none" w:sz="0" w:space="0" w:color="auto"/>
                <w:right w:val="none" w:sz="0" w:space="0" w:color="auto"/>
              </w:divBdr>
            </w:div>
            <w:div w:id="1680158730">
              <w:marLeft w:val="0"/>
              <w:marRight w:val="0"/>
              <w:marTop w:val="0"/>
              <w:marBottom w:val="0"/>
              <w:divBdr>
                <w:top w:val="none" w:sz="0" w:space="0" w:color="auto"/>
                <w:left w:val="none" w:sz="0" w:space="0" w:color="auto"/>
                <w:bottom w:val="none" w:sz="0" w:space="0" w:color="auto"/>
                <w:right w:val="none" w:sz="0" w:space="0" w:color="auto"/>
              </w:divBdr>
            </w:div>
            <w:div w:id="1847398103">
              <w:marLeft w:val="0"/>
              <w:marRight w:val="0"/>
              <w:marTop w:val="0"/>
              <w:marBottom w:val="0"/>
              <w:divBdr>
                <w:top w:val="none" w:sz="0" w:space="0" w:color="auto"/>
                <w:left w:val="none" w:sz="0" w:space="0" w:color="auto"/>
                <w:bottom w:val="none" w:sz="0" w:space="0" w:color="auto"/>
                <w:right w:val="none" w:sz="0" w:space="0" w:color="auto"/>
              </w:divBdr>
            </w:div>
            <w:div w:id="2124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119">
      <w:bodyDiv w:val="1"/>
      <w:marLeft w:val="0"/>
      <w:marRight w:val="0"/>
      <w:marTop w:val="0"/>
      <w:marBottom w:val="0"/>
      <w:divBdr>
        <w:top w:val="none" w:sz="0" w:space="0" w:color="auto"/>
        <w:left w:val="none" w:sz="0" w:space="0" w:color="auto"/>
        <w:bottom w:val="none" w:sz="0" w:space="0" w:color="auto"/>
        <w:right w:val="none" w:sz="0" w:space="0" w:color="auto"/>
      </w:divBdr>
    </w:div>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403457392">
      <w:bodyDiv w:val="1"/>
      <w:marLeft w:val="0"/>
      <w:marRight w:val="0"/>
      <w:marTop w:val="0"/>
      <w:marBottom w:val="0"/>
      <w:divBdr>
        <w:top w:val="none" w:sz="0" w:space="0" w:color="auto"/>
        <w:left w:val="none" w:sz="0" w:space="0" w:color="auto"/>
        <w:bottom w:val="none" w:sz="0" w:space="0" w:color="auto"/>
        <w:right w:val="none" w:sz="0" w:space="0" w:color="auto"/>
      </w:divBdr>
    </w:div>
    <w:div w:id="410855028">
      <w:bodyDiv w:val="1"/>
      <w:marLeft w:val="0"/>
      <w:marRight w:val="0"/>
      <w:marTop w:val="0"/>
      <w:marBottom w:val="0"/>
      <w:divBdr>
        <w:top w:val="none" w:sz="0" w:space="0" w:color="auto"/>
        <w:left w:val="none" w:sz="0" w:space="0" w:color="auto"/>
        <w:bottom w:val="none" w:sz="0" w:space="0" w:color="auto"/>
        <w:right w:val="none" w:sz="0" w:space="0" w:color="auto"/>
      </w:divBdr>
      <w:divsChild>
        <w:div w:id="1905602023">
          <w:marLeft w:val="0"/>
          <w:marRight w:val="0"/>
          <w:marTop w:val="0"/>
          <w:marBottom w:val="0"/>
          <w:divBdr>
            <w:top w:val="none" w:sz="0" w:space="0" w:color="auto"/>
            <w:left w:val="none" w:sz="0" w:space="0" w:color="auto"/>
            <w:bottom w:val="none" w:sz="0" w:space="0" w:color="auto"/>
            <w:right w:val="none" w:sz="0" w:space="0" w:color="auto"/>
          </w:divBdr>
          <w:divsChild>
            <w:div w:id="269244750">
              <w:marLeft w:val="0"/>
              <w:marRight w:val="0"/>
              <w:marTop w:val="0"/>
              <w:marBottom w:val="0"/>
              <w:divBdr>
                <w:top w:val="none" w:sz="0" w:space="0" w:color="auto"/>
                <w:left w:val="none" w:sz="0" w:space="0" w:color="auto"/>
                <w:bottom w:val="none" w:sz="0" w:space="0" w:color="auto"/>
                <w:right w:val="none" w:sz="0" w:space="0" w:color="auto"/>
              </w:divBdr>
            </w:div>
            <w:div w:id="668825673">
              <w:marLeft w:val="0"/>
              <w:marRight w:val="0"/>
              <w:marTop w:val="0"/>
              <w:marBottom w:val="0"/>
              <w:divBdr>
                <w:top w:val="none" w:sz="0" w:space="0" w:color="auto"/>
                <w:left w:val="none" w:sz="0" w:space="0" w:color="auto"/>
                <w:bottom w:val="none" w:sz="0" w:space="0" w:color="auto"/>
                <w:right w:val="none" w:sz="0" w:space="0" w:color="auto"/>
              </w:divBdr>
            </w:div>
            <w:div w:id="783579820">
              <w:marLeft w:val="0"/>
              <w:marRight w:val="0"/>
              <w:marTop w:val="0"/>
              <w:marBottom w:val="0"/>
              <w:divBdr>
                <w:top w:val="none" w:sz="0" w:space="0" w:color="auto"/>
                <w:left w:val="none" w:sz="0" w:space="0" w:color="auto"/>
                <w:bottom w:val="none" w:sz="0" w:space="0" w:color="auto"/>
                <w:right w:val="none" w:sz="0" w:space="0" w:color="auto"/>
              </w:divBdr>
            </w:div>
            <w:div w:id="808978376">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913972802">
              <w:marLeft w:val="0"/>
              <w:marRight w:val="0"/>
              <w:marTop w:val="0"/>
              <w:marBottom w:val="0"/>
              <w:divBdr>
                <w:top w:val="none" w:sz="0" w:space="0" w:color="auto"/>
                <w:left w:val="none" w:sz="0" w:space="0" w:color="auto"/>
                <w:bottom w:val="none" w:sz="0" w:space="0" w:color="auto"/>
                <w:right w:val="none" w:sz="0" w:space="0" w:color="auto"/>
              </w:divBdr>
            </w:div>
            <w:div w:id="1032148489">
              <w:marLeft w:val="0"/>
              <w:marRight w:val="0"/>
              <w:marTop w:val="0"/>
              <w:marBottom w:val="0"/>
              <w:divBdr>
                <w:top w:val="none" w:sz="0" w:space="0" w:color="auto"/>
                <w:left w:val="none" w:sz="0" w:space="0" w:color="auto"/>
                <w:bottom w:val="none" w:sz="0" w:space="0" w:color="auto"/>
                <w:right w:val="none" w:sz="0" w:space="0" w:color="auto"/>
              </w:divBdr>
            </w:div>
            <w:div w:id="1377504465">
              <w:marLeft w:val="0"/>
              <w:marRight w:val="0"/>
              <w:marTop w:val="0"/>
              <w:marBottom w:val="0"/>
              <w:divBdr>
                <w:top w:val="none" w:sz="0" w:space="0" w:color="auto"/>
                <w:left w:val="none" w:sz="0" w:space="0" w:color="auto"/>
                <w:bottom w:val="none" w:sz="0" w:space="0" w:color="auto"/>
                <w:right w:val="none" w:sz="0" w:space="0" w:color="auto"/>
              </w:divBdr>
            </w:div>
            <w:div w:id="1378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416">
      <w:bodyDiv w:val="1"/>
      <w:marLeft w:val="0"/>
      <w:marRight w:val="0"/>
      <w:marTop w:val="0"/>
      <w:marBottom w:val="0"/>
      <w:divBdr>
        <w:top w:val="none" w:sz="0" w:space="0" w:color="auto"/>
        <w:left w:val="none" w:sz="0" w:space="0" w:color="auto"/>
        <w:bottom w:val="none" w:sz="0" w:space="0" w:color="auto"/>
        <w:right w:val="none" w:sz="0" w:space="0" w:color="auto"/>
      </w:divBdr>
    </w:div>
    <w:div w:id="494342684">
      <w:bodyDiv w:val="1"/>
      <w:marLeft w:val="0"/>
      <w:marRight w:val="0"/>
      <w:marTop w:val="0"/>
      <w:marBottom w:val="0"/>
      <w:divBdr>
        <w:top w:val="none" w:sz="0" w:space="0" w:color="auto"/>
        <w:left w:val="none" w:sz="0" w:space="0" w:color="auto"/>
        <w:bottom w:val="none" w:sz="0" w:space="0" w:color="auto"/>
        <w:right w:val="none" w:sz="0" w:space="0" w:color="auto"/>
      </w:divBdr>
    </w:div>
    <w:div w:id="653725493">
      <w:bodyDiv w:val="1"/>
      <w:marLeft w:val="0"/>
      <w:marRight w:val="0"/>
      <w:marTop w:val="0"/>
      <w:marBottom w:val="0"/>
      <w:divBdr>
        <w:top w:val="none" w:sz="0" w:space="0" w:color="auto"/>
        <w:left w:val="none" w:sz="0" w:space="0" w:color="auto"/>
        <w:bottom w:val="none" w:sz="0" w:space="0" w:color="auto"/>
        <w:right w:val="none" w:sz="0" w:space="0" w:color="auto"/>
      </w:divBdr>
    </w:div>
    <w:div w:id="724258613">
      <w:bodyDiv w:val="1"/>
      <w:marLeft w:val="0"/>
      <w:marRight w:val="0"/>
      <w:marTop w:val="0"/>
      <w:marBottom w:val="0"/>
      <w:divBdr>
        <w:top w:val="none" w:sz="0" w:space="0" w:color="auto"/>
        <w:left w:val="none" w:sz="0" w:space="0" w:color="auto"/>
        <w:bottom w:val="none" w:sz="0" w:space="0" w:color="auto"/>
        <w:right w:val="none" w:sz="0" w:space="0" w:color="auto"/>
      </w:divBdr>
    </w:div>
    <w:div w:id="772554392">
      <w:bodyDiv w:val="1"/>
      <w:marLeft w:val="0"/>
      <w:marRight w:val="0"/>
      <w:marTop w:val="0"/>
      <w:marBottom w:val="0"/>
      <w:divBdr>
        <w:top w:val="none" w:sz="0" w:space="0" w:color="auto"/>
        <w:left w:val="none" w:sz="0" w:space="0" w:color="auto"/>
        <w:bottom w:val="none" w:sz="0" w:space="0" w:color="auto"/>
        <w:right w:val="none" w:sz="0" w:space="0" w:color="auto"/>
      </w:divBdr>
    </w:div>
    <w:div w:id="804394435">
      <w:bodyDiv w:val="1"/>
      <w:marLeft w:val="0"/>
      <w:marRight w:val="0"/>
      <w:marTop w:val="0"/>
      <w:marBottom w:val="0"/>
      <w:divBdr>
        <w:top w:val="none" w:sz="0" w:space="0" w:color="auto"/>
        <w:left w:val="none" w:sz="0" w:space="0" w:color="auto"/>
        <w:bottom w:val="none" w:sz="0" w:space="0" w:color="auto"/>
        <w:right w:val="none" w:sz="0" w:space="0" w:color="auto"/>
      </w:divBdr>
    </w:div>
    <w:div w:id="971520328">
      <w:bodyDiv w:val="1"/>
      <w:marLeft w:val="0"/>
      <w:marRight w:val="0"/>
      <w:marTop w:val="0"/>
      <w:marBottom w:val="0"/>
      <w:divBdr>
        <w:top w:val="none" w:sz="0" w:space="0" w:color="auto"/>
        <w:left w:val="none" w:sz="0" w:space="0" w:color="auto"/>
        <w:bottom w:val="none" w:sz="0" w:space="0" w:color="auto"/>
        <w:right w:val="none" w:sz="0" w:space="0" w:color="auto"/>
      </w:divBdr>
      <w:divsChild>
        <w:div w:id="16122228">
          <w:marLeft w:val="0"/>
          <w:marRight w:val="0"/>
          <w:marTop w:val="0"/>
          <w:marBottom w:val="0"/>
          <w:divBdr>
            <w:top w:val="none" w:sz="0" w:space="0" w:color="auto"/>
            <w:left w:val="none" w:sz="0" w:space="0" w:color="auto"/>
            <w:bottom w:val="none" w:sz="0" w:space="0" w:color="auto"/>
            <w:right w:val="none" w:sz="0" w:space="0" w:color="auto"/>
          </w:divBdr>
        </w:div>
      </w:divsChild>
    </w:div>
    <w:div w:id="984744103">
      <w:bodyDiv w:val="1"/>
      <w:marLeft w:val="0"/>
      <w:marRight w:val="0"/>
      <w:marTop w:val="0"/>
      <w:marBottom w:val="0"/>
      <w:divBdr>
        <w:top w:val="none" w:sz="0" w:space="0" w:color="auto"/>
        <w:left w:val="none" w:sz="0" w:space="0" w:color="auto"/>
        <w:bottom w:val="none" w:sz="0" w:space="0" w:color="auto"/>
        <w:right w:val="none" w:sz="0" w:space="0" w:color="auto"/>
      </w:divBdr>
      <w:divsChild>
        <w:div w:id="589432117">
          <w:marLeft w:val="0"/>
          <w:marRight w:val="0"/>
          <w:marTop w:val="0"/>
          <w:marBottom w:val="0"/>
          <w:divBdr>
            <w:top w:val="none" w:sz="0" w:space="0" w:color="auto"/>
            <w:left w:val="none" w:sz="0" w:space="0" w:color="auto"/>
            <w:bottom w:val="none" w:sz="0" w:space="0" w:color="auto"/>
            <w:right w:val="none" w:sz="0" w:space="0" w:color="auto"/>
          </w:divBdr>
          <w:divsChild>
            <w:div w:id="548079551">
              <w:marLeft w:val="0"/>
              <w:marRight w:val="0"/>
              <w:marTop w:val="0"/>
              <w:marBottom w:val="0"/>
              <w:divBdr>
                <w:top w:val="none" w:sz="0" w:space="0" w:color="auto"/>
                <w:left w:val="none" w:sz="0" w:space="0" w:color="auto"/>
                <w:bottom w:val="none" w:sz="0" w:space="0" w:color="auto"/>
                <w:right w:val="none" w:sz="0" w:space="0" w:color="auto"/>
              </w:divBdr>
            </w:div>
            <w:div w:id="1220366070">
              <w:marLeft w:val="0"/>
              <w:marRight w:val="0"/>
              <w:marTop w:val="0"/>
              <w:marBottom w:val="0"/>
              <w:divBdr>
                <w:top w:val="none" w:sz="0" w:space="0" w:color="auto"/>
                <w:left w:val="none" w:sz="0" w:space="0" w:color="auto"/>
                <w:bottom w:val="none" w:sz="0" w:space="0" w:color="auto"/>
                <w:right w:val="none" w:sz="0" w:space="0" w:color="auto"/>
              </w:divBdr>
            </w:div>
            <w:div w:id="1685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42">
      <w:bodyDiv w:val="1"/>
      <w:marLeft w:val="0"/>
      <w:marRight w:val="0"/>
      <w:marTop w:val="0"/>
      <w:marBottom w:val="0"/>
      <w:divBdr>
        <w:top w:val="none" w:sz="0" w:space="0" w:color="auto"/>
        <w:left w:val="none" w:sz="0" w:space="0" w:color="auto"/>
        <w:bottom w:val="none" w:sz="0" w:space="0" w:color="auto"/>
        <w:right w:val="none" w:sz="0" w:space="0" w:color="auto"/>
      </w:divBdr>
      <w:divsChild>
        <w:div w:id="1966694038">
          <w:marLeft w:val="0"/>
          <w:marRight w:val="0"/>
          <w:marTop w:val="0"/>
          <w:marBottom w:val="0"/>
          <w:divBdr>
            <w:top w:val="none" w:sz="0" w:space="0" w:color="auto"/>
            <w:left w:val="none" w:sz="0" w:space="0" w:color="auto"/>
            <w:bottom w:val="none" w:sz="0" w:space="0" w:color="auto"/>
            <w:right w:val="none" w:sz="0" w:space="0" w:color="auto"/>
          </w:divBdr>
          <w:divsChild>
            <w:div w:id="28579507">
              <w:marLeft w:val="0"/>
              <w:marRight w:val="0"/>
              <w:marTop w:val="0"/>
              <w:marBottom w:val="0"/>
              <w:divBdr>
                <w:top w:val="none" w:sz="0" w:space="0" w:color="auto"/>
                <w:left w:val="none" w:sz="0" w:space="0" w:color="auto"/>
                <w:bottom w:val="none" w:sz="0" w:space="0" w:color="auto"/>
                <w:right w:val="none" w:sz="0" w:space="0" w:color="auto"/>
              </w:divBdr>
            </w:div>
            <w:div w:id="1328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826">
      <w:bodyDiv w:val="1"/>
      <w:marLeft w:val="0"/>
      <w:marRight w:val="0"/>
      <w:marTop w:val="0"/>
      <w:marBottom w:val="0"/>
      <w:divBdr>
        <w:top w:val="none" w:sz="0" w:space="0" w:color="auto"/>
        <w:left w:val="none" w:sz="0" w:space="0" w:color="auto"/>
        <w:bottom w:val="none" w:sz="0" w:space="0" w:color="auto"/>
        <w:right w:val="none" w:sz="0" w:space="0" w:color="auto"/>
      </w:divBdr>
      <w:divsChild>
        <w:div w:id="961151161">
          <w:marLeft w:val="0"/>
          <w:marRight w:val="0"/>
          <w:marTop w:val="0"/>
          <w:marBottom w:val="0"/>
          <w:divBdr>
            <w:top w:val="none" w:sz="0" w:space="0" w:color="auto"/>
            <w:left w:val="none" w:sz="0" w:space="0" w:color="auto"/>
            <w:bottom w:val="none" w:sz="0" w:space="0" w:color="auto"/>
            <w:right w:val="none" w:sz="0" w:space="0" w:color="auto"/>
          </w:divBdr>
        </w:div>
      </w:divsChild>
    </w:div>
    <w:div w:id="1128888976">
      <w:bodyDiv w:val="1"/>
      <w:marLeft w:val="0"/>
      <w:marRight w:val="0"/>
      <w:marTop w:val="0"/>
      <w:marBottom w:val="0"/>
      <w:divBdr>
        <w:top w:val="none" w:sz="0" w:space="0" w:color="auto"/>
        <w:left w:val="none" w:sz="0" w:space="0" w:color="auto"/>
        <w:bottom w:val="none" w:sz="0" w:space="0" w:color="auto"/>
        <w:right w:val="none" w:sz="0" w:space="0" w:color="auto"/>
      </w:divBdr>
      <w:divsChild>
        <w:div w:id="952058346">
          <w:marLeft w:val="0"/>
          <w:marRight w:val="0"/>
          <w:marTop w:val="0"/>
          <w:marBottom w:val="0"/>
          <w:divBdr>
            <w:top w:val="none" w:sz="0" w:space="0" w:color="auto"/>
            <w:left w:val="none" w:sz="0" w:space="0" w:color="auto"/>
            <w:bottom w:val="none" w:sz="0" w:space="0" w:color="auto"/>
            <w:right w:val="none" w:sz="0" w:space="0" w:color="auto"/>
          </w:divBdr>
          <w:divsChild>
            <w:div w:id="18314434">
              <w:marLeft w:val="0"/>
              <w:marRight w:val="0"/>
              <w:marTop w:val="0"/>
              <w:marBottom w:val="0"/>
              <w:divBdr>
                <w:top w:val="none" w:sz="0" w:space="0" w:color="auto"/>
                <w:left w:val="none" w:sz="0" w:space="0" w:color="auto"/>
                <w:bottom w:val="none" w:sz="0" w:space="0" w:color="auto"/>
                <w:right w:val="none" w:sz="0" w:space="0" w:color="auto"/>
              </w:divBdr>
            </w:div>
            <w:div w:id="71126917">
              <w:marLeft w:val="0"/>
              <w:marRight w:val="0"/>
              <w:marTop w:val="0"/>
              <w:marBottom w:val="0"/>
              <w:divBdr>
                <w:top w:val="none" w:sz="0" w:space="0" w:color="auto"/>
                <w:left w:val="none" w:sz="0" w:space="0" w:color="auto"/>
                <w:bottom w:val="none" w:sz="0" w:space="0" w:color="auto"/>
                <w:right w:val="none" w:sz="0" w:space="0" w:color="auto"/>
              </w:divBdr>
            </w:div>
            <w:div w:id="1318612052">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3">
          <w:marLeft w:val="0"/>
          <w:marRight w:val="0"/>
          <w:marTop w:val="0"/>
          <w:marBottom w:val="0"/>
          <w:divBdr>
            <w:top w:val="none" w:sz="0" w:space="0" w:color="auto"/>
            <w:left w:val="none" w:sz="0" w:space="0" w:color="auto"/>
            <w:bottom w:val="none" w:sz="0" w:space="0" w:color="auto"/>
            <w:right w:val="none" w:sz="0" w:space="0" w:color="auto"/>
          </w:divBdr>
          <w:divsChild>
            <w:div w:id="503010173">
              <w:marLeft w:val="0"/>
              <w:marRight w:val="0"/>
              <w:marTop w:val="0"/>
              <w:marBottom w:val="0"/>
              <w:divBdr>
                <w:top w:val="none" w:sz="0" w:space="0" w:color="auto"/>
                <w:left w:val="none" w:sz="0" w:space="0" w:color="auto"/>
                <w:bottom w:val="none" w:sz="0" w:space="0" w:color="auto"/>
                <w:right w:val="none" w:sz="0" w:space="0" w:color="auto"/>
              </w:divBdr>
            </w:div>
            <w:div w:id="847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463">
      <w:bodyDiv w:val="1"/>
      <w:marLeft w:val="0"/>
      <w:marRight w:val="0"/>
      <w:marTop w:val="0"/>
      <w:marBottom w:val="0"/>
      <w:divBdr>
        <w:top w:val="none" w:sz="0" w:space="0" w:color="auto"/>
        <w:left w:val="none" w:sz="0" w:space="0" w:color="auto"/>
        <w:bottom w:val="none" w:sz="0" w:space="0" w:color="auto"/>
        <w:right w:val="none" w:sz="0" w:space="0" w:color="auto"/>
      </w:divBdr>
      <w:divsChild>
        <w:div w:id="1118643895">
          <w:marLeft w:val="0"/>
          <w:marRight w:val="0"/>
          <w:marTop w:val="0"/>
          <w:marBottom w:val="0"/>
          <w:divBdr>
            <w:top w:val="none" w:sz="0" w:space="0" w:color="auto"/>
            <w:left w:val="none" w:sz="0" w:space="0" w:color="auto"/>
            <w:bottom w:val="none" w:sz="0" w:space="0" w:color="auto"/>
            <w:right w:val="none" w:sz="0" w:space="0" w:color="auto"/>
          </w:divBdr>
          <w:divsChild>
            <w:div w:id="152112117">
              <w:marLeft w:val="0"/>
              <w:marRight w:val="0"/>
              <w:marTop w:val="0"/>
              <w:marBottom w:val="0"/>
              <w:divBdr>
                <w:top w:val="none" w:sz="0" w:space="0" w:color="auto"/>
                <w:left w:val="none" w:sz="0" w:space="0" w:color="auto"/>
                <w:bottom w:val="none" w:sz="0" w:space="0" w:color="auto"/>
                <w:right w:val="none" w:sz="0" w:space="0" w:color="auto"/>
              </w:divBdr>
            </w:div>
            <w:div w:id="835611794">
              <w:marLeft w:val="0"/>
              <w:marRight w:val="0"/>
              <w:marTop w:val="0"/>
              <w:marBottom w:val="0"/>
              <w:divBdr>
                <w:top w:val="none" w:sz="0" w:space="0" w:color="auto"/>
                <w:left w:val="none" w:sz="0" w:space="0" w:color="auto"/>
                <w:bottom w:val="none" w:sz="0" w:space="0" w:color="auto"/>
                <w:right w:val="none" w:sz="0" w:space="0" w:color="auto"/>
              </w:divBdr>
            </w:div>
            <w:div w:id="919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981">
      <w:bodyDiv w:val="1"/>
      <w:marLeft w:val="0"/>
      <w:marRight w:val="0"/>
      <w:marTop w:val="0"/>
      <w:marBottom w:val="0"/>
      <w:divBdr>
        <w:top w:val="none" w:sz="0" w:space="0" w:color="auto"/>
        <w:left w:val="none" w:sz="0" w:space="0" w:color="auto"/>
        <w:bottom w:val="none" w:sz="0" w:space="0" w:color="auto"/>
        <w:right w:val="none" w:sz="0" w:space="0" w:color="auto"/>
      </w:divBdr>
    </w:div>
    <w:div w:id="1628006591">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20418047">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5">
          <w:marLeft w:val="0"/>
          <w:marRight w:val="0"/>
          <w:marTop w:val="0"/>
          <w:marBottom w:val="0"/>
          <w:divBdr>
            <w:top w:val="none" w:sz="0" w:space="0" w:color="auto"/>
            <w:left w:val="none" w:sz="0" w:space="0" w:color="auto"/>
            <w:bottom w:val="none" w:sz="0" w:space="0" w:color="auto"/>
            <w:right w:val="none" w:sz="0" w:space="0" w:color="auto"/>
          </w:divBdr>
        </w:div>
      </w:divsChild>
    </w:div>
    <w:div w:id="1860655829">
      <w:bodyDiv w:val="1"/>
      <w:marLeft w:val="0"/>
      <w:marRight w:val="0"/>
      <w:marTop w:val="0"/>
      <w:marBottom w:val="0"/>
      <w:divBdr>
        <w:top w:val="none" w:sz="0" w:space="0" w:color="auto"/>
        <w:left w:val="none" w:sz="0" w:space="0" w:color="auto"/>
        <w:bottom w:val="none" w:sz="0" w:space="0" w:color="auto"/>
        <w:right w:val="none" w:sz="0" w:space="0" w:color="auto"/>
      </w:divBdr>
    </w:div>
    <w:div w:id="2002654895">
      <w:bodyDiv w:val="1"/>
      <w:marLeft w:val="0"/>
      <w:marRight w:val="0"/>
      <w:marTop w:val="0"/>
      <w:marBottom w:val="0"/>
      <w:divBdr>
        <w:top w:val="none" w:sz="0" w:space="0" w:color="auto"/>
        <w:left w:val="none" w:sz="0" w:space="0" w:color="auto"/>
        <w:bottom w:val="none" w:sz="0" w:space="0" w:color="auto"/>
        <w:right w:val="none" w:sz="0" w:space="0" w:color="auto"/>
      </w:divBdr>
      <w:divsChild>
        <w:div w:id="813778">
          <w:marLeft w:val="0"/>
          <w:marRight w:val="0"/>
          <w:marTop w:val="0"/>
          <w:marBottom w:val="0"/>
          <w:divBdr>
            <w:top w:val="none" w:sz="0" w:space="0" w:color="auto"/>
            <w:left w:val="none" w:sz="0" w:space="0" w:color="auto"/>
            <w:bottom w:val="none" w:sz="0" w:space="0" w:color="auto"/>
            <w:right w:val="none" w:sz="0" w:space="0" w:color="auto"/>
          </w:divBdr>
        </w:div>
        <w:div w:id="11424826">
          <w:marLeft w:val="0"/>
          <w:marRight w:val="0"/>
          <w:marTop w:val="0"/>
          <w:marBottom w:val="0"/>
          <w:divBdr>
            <w:top w:val="none" w:sz="0" w:space="0" w:color="auto"/>
            <w:left w:val="none" w:sz="0" w:space="0" w:color="auto"/>
            <w:bottom w:val="none" w:sz="0" w:space="0" w:color="auto"/>
            <w:right w:val="none" w:sz="0" w:space="0" w:color="auto"/>
          </w:divBdr>
        </w:div>
        <w:div w:id="80833356">
          <w:marLeft w:val="0"/>
          <w:marRight w:val="0"/>
          <w:marTop w:val="0"/>
          <w:marBottom w:val="0"/>
          <w:divBdr>
            <w:top w:val="none" w:sz="0" w:space="0" w:color="auto"/>
            <w:left w:val="none" w:sz="0" w:space="0" w:color="auto"/>
            <w:bottom w:val="none" w:sz="0" w:space="0" w:color="auto"/>
            <w:right w:val="none" w:sz="0" w:space="0" w:color="auto"/>
          </w:divBdr>
        </w:div>
        <w:div w:id="147014296">
          <w:marLeft w:val="0"/>
          <w:marRight w:val="0"/>
          <w:marTop w:val="0"/>
          <w:marBottom w:val="0"/>
          <w:divBdr>
            <w:top w:val="none" w:sz="0" w:space="0" w:color="auto"/>
            <w:left w:val="none" w:sz="0" w:space="0" w:color="auto"/>
            <w:bottom w:val="none" w:sz="0" w:space="0" w:color="auto"/>
            <w:right w:val="none" w:sz="0" w:space="0" w:color="auto"/>
          </w:divBdr>
        </w:div>
        <w:div w:id="209151182">
          <w:marLeft w:val="0"/>
          <w:marRight w:val="0"/>
          <w:marTop w:val="0"/>
          <w:marBottom w:val="0"/>
          <w:divBdr>
            <w:top w:val="none" w:sz="0" w:space="0" w:color="auto"/>
            <w:left w:val="none" w:sz="0" w:space="0" w:color="auto"/>
            <w:bottom w:val="none" w:sz="0" w:space="0" w:color="auto"/>
            <w:right w:val="none" w:sz="0" w:space="0" w:color="auto"/>
          </w:divBdr>
        </w:div>
        <w:div w:id="214314827">
          <w:marLeft w:val="0"/>
          <w:marRight w:val="0"/>
          <w:marTop w:val="0"/>
          <w:marBottom w:val="0"/>
          <w:divBdr>
            <w:top w:val="none" w:sz="0" w:space="0" w:color="auto"/>
            <w:left w:val="none" w:sz="0" w:space="0" w:color="auto"/>
            <w:bottom w:val="none" w:sz="0" w:space="0" w:color="auto"/>
            <w:right w:val="none" w:sz="0" w:space="0" w:color="auto"/>
          </w:divBdr>
        </w:div>
        <w:div w:id="394282306">
          <w:marLeft w:val="0"/>
          <w:marRight w:val="0"/>
          <w:marTop w:val="0"/>
          <w:marBottom w:val="0"/>
          <w:divBdr>
            <w:top w:val="none" w:sz="0" w:space="0" w:color="auto"/>
            <w:left w:val="none" w:sz="0" w:space="0" w:color="auto"/>
            <w:bottom w:val="none" w:sz="0" w:space="0" w:color="auto"/>
            <w:right w:val="none" w:sz="0" w:space="0" w:color="auto"/>
          </w:divBdr>
        </w:div>
        <w:div w:id="631910621">
          <w:marLeft w:val="0"/>
          <w:marRight w:val="0"/>
          <w:marTop w:val="0"/>
          <w:marBottom w:val="0"/>
          <w:divBdr>
            <w:top w:val="none" w:sz="0" w:space="0" w:color="auto"/>
            <w:left w:val="none" w:sz="0" w:space="0" w:color="auto"/>
            <w:bottom w:val="none" w:sz="0" w:space="0" w:color="auto"/>
            <w:right w:val="none" w:sz="0" w:space="0" w:color="auto"/>
          </w:divBdr>
        </w:div>
        <w:div w:id="700010601">
          <w:marLeft w:val="0"/>
          <w:marRight w:val="0"/>
          <w:marTop w:val="0"/>
          <w:marBottom w:val="0"/>
          <w:divBdr>
            <w:top w:val="none" w:sz="0" w:space="0" w:color="auto"/>
            <w:left w:val="none" w:sz="0" w:space="0" w:color="auto"/>
            <w:bottom w:val="none" w:sz="0" w:space="0" w:color="auto"/>
            <w:right w:val="none" w:sz="0" w:space="0" w:color="auto"/>
          </w:divBdr>
        </w:div>
        <w:div w:id="710034967">
          <w:marLeft w:val="0"/>
          <w:marRight w:val="0"/>
          <w:marTop w:val="0"/>
          <w:marBottom w:val="0"/>
          <w:divBdr>
            <w:top w:val="none" w:sz="0" w:space="0" w:color="auto"/>
            <w:left w:val="none" w:sz="0" w:space="0" w:color="auto"/>
            <w:bottom w:val="none" w:sz="0" w:space="0" w:color="auto"/>
            <w:right w:val="none" w:sz="0" w:space="0" w:color="auto"/>
          </w:divBdr>
        </w:div>
        <w:div w:id="809784240">
          <w:marLeft w:val="0"/>
          <w:marRight w:val="0"/>
          <w:marTop w:val="0"/>
          <w:marBottom w:val="0"/>
          <w:divBdr>
            <w:top w:val="none" w:sz="0" w:space="0" w:color="auto"/>
            <w:left w:val="none" w:sz="0" w:space="0" w:color="auto"/>
            <w:bottom w:val="none" w:sz="0" w:space="0" w:color="auto"/>
            <w:right w:val="none" w:sz="0" w:space="0" w:color="auto"/>
          </w:divBdr>
        </w:div>
        <w:div w:id="867643176">
          <w:marLeft w:val="0"/>
          <w:marRight w:val="0"/>
          <w:marTop w:val="0"/>
          <w:marBottom w:val="0"/>
          <w:divBdr>
            <w:top w:val="none" w:sz="0" w:space="0" w:color="auto"/>
            <w:left w:val="none" w:sz="0" w:space="0" w:color="auto"/>
            <w:bottom w:val="none" w:sz="0" w:space="0" w:color="auto"/>
            <w:right w:val="none" w:sz="0" w:space="0" w:color="auto"/>
          </w:divBdr>
        </w:div>
        <w:div w:id="883100266">
          <w:marLeft w:val="0"/>
          <w:marRight w:val="0"/>
          <w:marTop w:val="0"/>
          <w:marBottom w:val="0"/>
          <w:divBdr>
            <w:top w:val="none" w:sz="0" w:space="0" w:color="auto"/>
            <w:left w:val="none" w:sz="0" w:space="0" w:color="auto"/>
            <w:bottom w:val="none" w:sz="0" w:space="0" w:color="auto"/>
            <w:right w:val="none" w:sz="0" w:space="0" w:color="auto"/>
          </w:divBdr>
        </w:div>
        <w:div w:id="889683509">
          <w:marLeft w:val="0"/>
          <w:marRight w:val="0"/>
          <w:marTop w:val="0"/>
          <w:marBottom w:val="0"/>
          <w:divBdr>
            <w:top w:val="none" w:sz="0" w:space="0" w:color="auto"/>
            <w:left w:val="none" w:sz="0" w:space="0" w:color="auto"/>
            <w:bottom w:val="none" w:sz="0" w:space="0" w:color="auto"/>
            <w:right w:val="none" w:sz="0" w:space="0" w:color="auto"/>
          </w:divBdr>
        </w:div>
        <w:div w:id="1059674975">
          <w:marLeft w:val="0"/>
          <w:marRight w:val="0"/>
          <w:marTop w:val="0"/>
          <w:marBottom w:val="0"/>
          <w:divBdr>
            <w:top w:val="none" w:sz="0" w:space="0" w:color="auto"/>
            <w:left w:val="none" w:sz="0" w:space="0" w:color="auto"/>
            <w:bottom w:val="none" w:sz="0" w:space="0" w:color="auto"/>
            <w:right w:val="none" w:sz="0" w:space="0" w:color="auto"/>
          </w:divBdr>
        </w:div>
        <w:div w:id="1069963822">
          <w:marLeft w:val="0"/>
          <w:marRight w:val="0"/>
          <w:marTop w:val="0"/>
          <w:marBottom w:val="0"/>
          <w:divBdr>
            <w:top w:val="none" w:sz="0" w:space="0" w:color="auto"/>
            <w:left w:val="none" w:sz="0" w:space="0" w:color="auto"/>
            <w:bottom w:val="none" w:sz="0" w:space="0" w:color="auto"/>
            <w:right w:val="none" w:sz="0" w:space="0" w:color="auto"/>
          </w:divBdr>
        </w:div>
        <w:div w:id="1308969822">
          <w:marLeft w:val="0"/>
          <w:marRight w:val="0"/>
          <w:marTop w:val="0"/>
          <w:marBottom w:val="0"/>
          <w:divBdr>
            <w:top w:val="none" w:sz="0" w:space="0" w:color="auto"/>
            <w:left w:val="none" w:sz="0" w:space="0" w:color="auto"/>
            <w:bottom w:val="none" w:sz="0" w:space="0" w:color="auto"/>
            <w:right w:val="none" w:sz="0" w:space="0" w:color="auto"/>
          </w:divBdr>
        </w:div>
        <w:div w:id="1317146161">
          <w:marLeft w:val="0"/>
          <w:marRight w:val="0"/>
          <w:marTop w:val="0"/>
          <w:marBottom w:val="0"/>
          <w:divBdr>
            <w:top w:val="none" w:sz="0" w:space="0" w:color="auto"/>
            <w:left w:val="none" w:sz="0" w:space="0" w:color="auto"/>
            <w:bottom w:val="none" w:sz="0" w:space="0" w:color="auto"/>
            <w:right w:val="none" w:sz="0" w:space="0" w:color="auto"/>
          </w:divBdr>
        </w:div>
        <w:div w:id="1542983634">
          <w:marLeft w:val="0"/>
          <w:marRight w:val="0"/>
          <w:marTop w:val="0"/>
          <w:marBottom w:val="0"/>
          <w:divBdr>
            <w:top w:val="none" w:sz="0" w:space="0" w:color="auto"/>
            <w:left w:val="none" w:sz="0" w:space="0" w:color="auto"/>
            <w:bottom w:val="none" w:sz="0" w:space="0" w:color="auto"/>
            <w:right w:val="none" w:sz="0" w:space="0" w:color="auto"/>
          </w:divBdr>
        </w:div>
        <w:div w:id="1690525818">
          <w:marLeft w:val="0"/>
          <w:marRight w:val="0"/>
          <w:marTop w:val="0"/>
          <w:marBottom w:val="0"/>
          <w:divBdr>
            <w:top w:val="none" w:sz="0" w:space="0" w:color="auto"/>
            <w:left w:val="none" w:sz="0" w:space="0" w:color="auto"/>
            <w:bottom w:val="none" w:sz="0" w:space="0" w:color="auto"/>
            <w:right w:val="none" w:sz="0" w:space="0" w:color="auto"/>
          </w:divBdr>
        </w:div>
        <w:div w:id="1748571779">
          <w:marLeft w:val="0"/>
          <w:marRight w:val="0"/>
          <w:marTop w:val="0"/>
          <w:marBottom w:val="0"/>
          <w:divBdr>
            <w:top w:val="none" w:sz="0" w:space="0" w:color="auto"/>
            <w:left w:val="none" w:sz="0" w:space="0" w:color="auto"/>
            <w:bottom w:val="none" w:sz="0" w:space="0" w:color="auto"/>
            <w:right w:val="none" w:sz="0" w:space="0" w:color="auto"/>
          </w:divBdr>
        </w:div>
        <w:div w:id="1748573179">
          <w:marLeft w:val="0"/>
          <w:marRight w:val="0"/>
          <w:marTop w:val="0"/>
          <w:marBottom w:val="0"/>
          <w:divBdr>
            <w:top w:val="none" w:sz="0" w:space="0" w:color="auto"/>
            <w:left w:val="none" w:sz="0" w:space="0" w:color="auto"/>
            <w:bottom w:val="none" w:sz="0" w:space="0" w:color="auto"/>
            <w:right w:val="none" w:sz="0" w:space="0" w:color="auto"/>
          </w:divBdr>
        </w:div>
        <w:div w:id="1757434532">
          <w:marLeft w:val="0"/>
          <w:marRight w:val="0"/>
          <w:marTop w:val="0"/>
          <w:marBottom w:val="0"/>
          <w:divBdr>
            <w:top w:val="none" w:sz="0" w:space="0" w:color="auto"/>
            <w:left w:val="none" w:sz="0" w:space="0" w:color="auto"/>
            <w:bottom w:val="none" w:sz="0" w:space="0" w:color="auto"/>
            <w:right w:val="none" w:sz="0" w:space="0" w:color="auto"/>
          </w:divBdr>
        </w:div>
        <w:div w:id="1830438521">
          <w:marLeft w:val="0"/>
          <w:marRight w:val="0"/>
          <w:marTop w:val="0"/>
          <w:marBottom w:val="0"/>
          <w:divBdr>
            <w:top w:val="none" w:sz="0" w:space="0" w:color="auto"/>
            <w:left w:val="none" w:sz="0" w:space="0" w:color="auto"/>
            <w:bottom w:val="none" w:sz="0" w:space="0" w:color="auto"/>
            <w:right w:val="none" w:sz="0" w:space="0" w:color="auto"/>
          </w:divBdr>
        </w:div>
        <w:div w:id="1838114747">
          <w:marLeft w:val="0"/>
          <w:marRight w:val="0"/>
          <w:marTop w:val="0"/>
          <w:marBottom w:val="0"/>
          <w:divBdr>
            <w:top w:val="none" w:sz="0" w:space="0" w:color="auto"/>
            <w:left w:val="none" w:sz="0" w:space="0" w:color="auto"/>
            <w:bottom w:val="none" w:sz="0" w:space="0" w:color="auto"/>
            <w:right w:val="none" w:sz="0" w:space="0" w:color="auto"/>
          </w:divBdr>
        </w:div>
        <w:div w:id="1887176237">
          <w:marLeft w:val="0"/>
          <w:marRight w:val="0"/>
          <w:marTop w:val="0"/>
          <w:marBottom w:val="0"/>
          <w:divBdr>
            <w:top w:val="none" w:sz="0" w:space="0" w:color="auto"/>
            <w:left w:val="none" w:sz="0" w:space="0" w:color="auto"/>
            <w:bottom w:val="none" w:sz="0" w:space="0" w:color="auto"/>
            <w:right w:val="none" w:sz="0" w:space="0" w:color="auto"/>
          </w:divBdr>
        </w:div>
        <w:div w:id="1959994810">
          <w:marLeft w:val="0"/>
          <w:marRight w:val="0"/>
          <w:marTop w:val="0"/>
          <w:marBottom w:val="0"/>
          <w:divBdr>
            <w:top w:val="none" w:sz="0" w:space="0" w:color="auto"/>
            <w:left w:val="none" w:sz="0" w:space="0" w:color="auto"/>
            <w:bottom w:val="none" w:sz="0" w:space="0" w:color="auto"/>
            <w:right w:val="none" w:sz="0" w:space="0" w:color="auto"/>
          </w:divBdr>
        </w:div>
        <w:div w:id="2052882279">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2120635693">
          <w:marLeft w:val="0"/>
          <w:marRight w:val="0"/>
          <w:marTop w:val="0"/>
          <w:marBottom w:val="0"/>
          <w:divBdr>
            <w:top w:val="none" w:sz="0" w:space="0" w:color="auto"/>
            <w:left w:val="none" w:sz="0" w:space="0" w:color="auto"/>
            <w:bottom w:val="none" w:sz="0" w:space="0" w:color="auto"/>
            <w:right w:val="none" w:sz="0" w:space="0" w:color="auto"/>
          </w:divBdr>
        </w:div>
      </w:divsChild>
    </w:div>
    <w:div w:id="2035691510">
      <w:bodyDiv w:val="1"/>
      <w:marLeft w:val="0"/>
      <w:marRight w:val="0"/>
      <w:marTop w:val="0"/>
      <w:marBottom w:val="0"/>
      <w:divBdr>
        <w:top w:val="none" w:sz="0" w:space="0" w:color="auto"/>
        <w:left w:val="none" w:sz="0" w:space="0" w:color="auto"/>
        <w:bottom w:val="none" w:sz="0" w:space="0" w:color="auto"/>
        <w:right w:val="none" w:sz="0" w:space="0" w:color="auto"/>
      </w:divBdr>
      <w:divsChild>
        <w:div w:id="634260307">
          <w:marLeft w:val="0"/>
          <w:marRight w:val="0"/>
          <w:marTop w:val="0"/>
          <w:marBottom w:val="0"/>
          <w:divBdr>
            <w:top w:val="none" w:sz="0" w:space="0" w:color="auto"/>
            <w:left w:val="none" w:sz="0" w:space="0" w:color="auto"/>
            <w:bottom w:val="none" w:sz="0" w:space="0" w:color="auto"/>
            <w:right w:val="none" w:sz="0" w:space="0" w:color="auto"/>
          </w:divBdr>
        </w:div>
      </w:divsChild>
    </w:div>
    <w:div w:id="206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uvoton.com/security/NTC-TPM-EK-Cert/Nuvoton%20TPM%20Root%20CA%202110.cer" TargetMode="External"/><Relationship Id="rId13" Type="http://schemas.openxmlformats.org/officeDocument/2006/relationships/hyperlink" Target="https://ekop.intel.com/ekcertservi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pgrades.intel.com/content/CRL/ekcert/SPTHEPIDPROD_EK_Platform_Public_Key.c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urceforge.net/projects/ibmtpm20tss/?source=navb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ineon.com/cms/en/product/promopages/optiga_tpm_certificates" TargetMode="External"/><Relationship Id="rId5" Type="http://schemas.openxmlformats.org/officeDocument/2006/relationships/webSettings" Target="webSettings.xml"/><Relationship Id="rId15" Type="http://schemas.openxmlformats.org/officeDocument/2006/relationships/hyperlink" Target="http://gnuwin32.sourceforge.net/packages.html" TargetMode="External"/><Relationship Id="rId10" Type="http://schemas.openxmlformats.org/officeDocument/2006/relationships/hyperlink" Target="https://www.nuvoton.com/security/NTC-TPM-EK-Cert/Nuvoton%20TPM%20Root%20CA%202111.ce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nuvoton.com/security/NTC-TPM-EK-Cert/Nuvoton%20TPM%20Root%20CA%201110.cer" TargetMode="External"/><Relationship Id="rId14" Type="http://schemas.openxmlformats.org/officeDocument/2006/relationships/hyperlink" Target="http://slproweb.com/products/Win32OpenSSL.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18A61-6218-428C-B1E8-9561F02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7304</TotalTime>
  <Pages>44</Pages>
  <Words>7702</Words>
  <Characters>43905</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IBM TSS</vt:lpstr>
    </vt:vector>
  </TitlesOfParts>
  <Company>IBM Corporation</Company>
  <LinksUpToDate>false</LinksUpToDate>
  <CharactersWithSpaces>51504</CharactersWithSpaces>
  <SharedDoc>false</SharedDoc>
  <HLinks>
    <vt:vector size="600" baseType="variant">
      <vt:variant>
        <vt:i4>7471139</vt:i4>
      </vt:variant>
      <vt:variant>
        <vt:i4>672</vt:i4>
      </vt:variant>
      <vt:variant>
        <vt:i4>0</vt:i4>
      </vt:variant>
      <vt:variant>
        <vt:i4>5</vt:i4>
      </vt:variant>
      <vt:variant>
        <vt:lpwstr>https://sourceforge.net/projects/ibmtpm20tss/?source=navbar</vt:lpwstr>
      </vt:variant>
      <vt:variant>
        <vt:lpwstr/>
      </vt:variant>
      <vt:variant>
        <vt:i4>5701634</vt:i4>
      </vt:variant>
      <vt:variant>
        <vt:i4>666</vt:i4>
      </vt:variant>
      <vt:variant>
        <vt:i4>0</vt:i4>
      </vt:variant>
      <vt:variant>
        <vt:i4>5</vt:i4>
      </vt:variant>
      <vt:variant>
        <vt:lpwstr>http://www.mingw.org/</vt:lpwstr>
      </vt:variant>
      <vt:variant>
        <vt:lpwstr/>
      </vt:variant>
      <vt:variant>
        <vt:i4>4325391</vt:i4>
      </vt:variant>
      <vt:variant>
        <vt:i4>663</vt:i4>
      </vt:variant>
      <vt:variant>
        <vt:i4>0</vt:i4>
      </vt:variant>
      <vt:variant>
        <vt:i4>5</vt:i4>
      </vt:variant>
      <vt:variant>
        <vt:lpwstr>http://gnuwin32.sourceforge.net/packages.html</vt:lpwstr>
      </vt:variant>
      <vt:variant>
        <vt:lpwstr/>
      </vt:variant>
      <vt:variant>
        <vt:i4>3801207</vt:i4>
      </vt:variant>
      <vt:variant>
        <vt:i4>660</vt:i4>
      </vt:variant>
      <vt:variant>
        <vt:i4>0</vt:i4>
      </vt:variant>
      <vt:variant>
        <vt:i4>5</vt:i4>
      </vt:variant>
      <vt:variant>
        <vt:lpwstr>http://slproweb.com/products/Win32OpenSSL.html</vt:lpwstr>
      </vt:variant>
      <vt:variant>
        <vt:lpwstr/>
      </vt:variant>
      <vt:variant>
        <vt:i4>3801207</vt:i4>
      </vt:variant>
      <vt:variant>
        <vt:i4>657</vt:i4>
      </vt:variant>
      <vt:variant>
        <vt:i4>0</vt:i4>
      </vt:variant>
      <vt:variant>
        <vt:i4>5</vt:i4>
      </vt:variant>
      <vt:variant>
        <vt:lpwstr>http://slproweb.com/products/Win32OpenSSL.html</vt:lpwstr>
      </vt:variant>
      <vt:variant>
        <vt:lpwstr/>
      </vt:variant>
      <vt:variant>
        <vt:i4>786443</vt:i4>
      </vt:variant>
      <vt:variant>
        <vt:i4>615</vt:i4>
      </vt:variant>
      <vt:variant>
        <vt:i4>0</vt:i4>
      </vt:variant>
      <vt:variant>
        <vt:i4>5</vt:i4>
      </vt:variant>
      <vt:variant>
        <vt:lpwstr>https://ekop.intel.com/ekcertservice/</vt:lpwstr>
      </vt:variant>
      <vt:variant>
        <vt:lpwstr/>
      </vt:variant>
      <vt:variant>
        <vt:i4>524315</vt:i4>
      </vt:variant>
      <vt:variant>
        <vt:i4>612</vt:i4>
      </vt:variant>
      <vt:variant>
        <vt:i4>0</vt:i4>
      </vt:variant>
      <vt:variant>
        <vt:i4>5</vt:i4>
      </vt:variant>
      <vt:variant>
        <vt:lpwstr>http://upgrades.intel.com/content/CRL/ekcert/SPTHEPIDPROD_EK_Platform_Public_Key.cer</vt:lpwstr>
      </vt:variant>
      <vt:variant>
        <vt:lpwstr/>
      </vt:variant>
      <vt:variant>
        <vt:i4>3014717</vt:i4>
      </vt:variant>
      <vt:variant>
        <vt:i4>609</vt:i4>
      </vt:variant>
      <vt:variant>
        <vt:i4>0</vt:i4>
      </vt:variant>
      <vt:variant>
        <vt:i4>5</vt:i4>
      </vt:variant>
      <vt:variant>
        <vt:lpwstr>https://www.infineon.com/cms/en/product/promopages/optiga_tpm_certificates</vt:lpwstr>
      </vt:variant>
      <vt:variant>
        <vt:lpwstr/>
      </vt:variant>
      <vt:variant>
        <vt:i4>1114138</vt:i4>
      </vt:variant>
      <vt:variant>
        <vt:i4>606</vt:i4>
      </vt:variant>
      <vt:variant>
        <vt:i4>0</vt:i4>
      </vt:variant>
      <vt:variant>
        <vt:i4>5</vt:i4>
      </vt:variant>
      <vt:variant>
        <vt:lpwstr>https://www.nuvoton.com/security/NTC-TPM-EK-Cert/Nuvoton TPM Root CA 2111.cer</vt:lpwstr>
      </vt:variant>
      <vt:variant>
        <vt:lpwstr/>
      </vt:variant>
      <vt:variant>
        <vt:i4>1179675</vt:i4>
      </vt:variant>
      <vt:variant>
        <vt:i4>603</vt:i4>
      </vt:variant>
      <vt:variant>
        <vt:i4>0</vt:i4>
      </vt:variant>
      <vt:variant>
        <vt:i4>5</vt:i4>
      </vt:variant>
      <vt:variant>
        <vt:lpwstr>https://www.nuvoton.com/security/NTC-TPM-EK-Cert/Nuvoton TPM Root CA 1110.cer</vt:lpwstr>
      </vt:variant>
      <vt:variant>
        <vt:lpwstr/>
      </vt:variant>
      <vt:variant>
        <vt:i4>1114139</vt:i4>
      </vt:variant>
      <vt:variant>
        <vt:i4>600</vt:i4>
      </vt:variant>
      <vt:variant>
        <vt:i4>0</vt:i4>
      </vt:variant>
      <vt:variant>
        <vt:i4>5</vt:i4>
      </vt:variant>
      <vt:variant>
        <vt:lpwstr>https://www.nuvoton.com/security/NTC-TPM-EK-Cert/Nuvoton TPM Root CA 2110.cer</vt:lpwstr>
      </vt:variant>
      <vt:variant>
        <vt:lpwstr/>
      </vt:variant>
      <vt:variant>
        <vt:i4>1769535</vt:i4>
      </vt:variant>
      <vt:variant>
        <vt:i4>530</vt:i4>
      </vt:variant>
      <vt:variant>
        <vt:i4>0</vt:i4>
      </vt:variant>
      <vt:variant>
        <vt:i4>5</vt:i4>
      </vt:variant>
      <vt:variant>
        <vt:lpwstr/>
      </vt:variant>
      <vt:variant>
        <vt:lpwstr>_Toc35934319</vt:lpwstr>
      </vt:variant>
      <vt:variant>
        <vt:i4>1703999</vt:i4>
      </vt:variant>
      <vt:variant>
        <vt:i4>524</vt:i4>
      </vt:variant>
      <vt:variant>
        <vt:i4>0</vt:i4>
      </vt:variant>
      <vt:variant>
        <vt:i4>5</vt:i4>
      </vt:variant>
      <vt:variant>
        <vt:lpwstr/>
      </vt:variant>
      <vt:variant>
        <vt:lpwstr>_Toc35934318</vt:lpwstr>
      </vt:variant>
      <vt:variant>
        <vt:i4>1376319</vt:i4>
      </vt:variant>
      <vt:variant>
        <vt:i4>518</vt:i4>
      </vt:variant>
      <vt:variant>
        <vt:i4>0</vt:i4>
      </vt:variant>
      <vt:variant>
        <vt:i4>5</vt:i4>
      </vt:variant>
      <vt:variant>
        <vt:lpwstr/>
      </vt:variant>
      <vt:variant>
        <vt:lpwstr>_Toc35934317</vt:lpwstr>
      </vt:variant>
      <vt:variant>
        <vt:i4>1310783</vt:i4>
      </vt:variant>
      <vt:variant>
        <vt:i4>512</vt:i4>
      </vt:variant>
      <vt:variant>
        <vt:i4>0</vt:i4>
      </vt:variant>
      <vt:variant>
        <vt:i4>5</vt:i4>
      </vt:variant>
      <vt:variant>
        <vt:lpwstr/>
      </vt:variant>
      <vt:variant>
        <vt:lpwstr>_Toc35934316</vt:lpwstr>
      </vt:variant>
      <vt:variant>
        <vt:i4>1507391</vt:i4>
      </vt:variant>
      <vt:variant>
        <vt:i4>506</vt:i4>
      </vt:variant>
      <vt:variant>
        <vt:i4>0</vt:i4>
      </vt:variant>
      <vt:variant>
        <vt:i4>5</vt:i4>
      </vt:variant>
      <vt:variant>
        <vt:lpwstr/>
      </vt:variant>
      <vt:variant>
        <vt:lpwstr>_Toc35934315</vt:lpwstr>
      </vt:variant>
      <vt:variant>
        <vt:i4>1441855</vt:i4>
      </vt:variant>
      <vt:variant>
        <vt:i4>500</vt:i4>
      </vt:variant>
      <vt:variant>
        <vt:i4>0</vt:i4>
      </vt:variant>
      <vt:variant>
        <vt:i4>5</vt:i4>
      </vt:variant>
      <vt:variant>
        <vt:lpwstr/>
      </vt:variant>
      <vt:variant>
        <vt:lpwstr>_Toc35934314</vt:lpwstr>
      </vt:variant>
      <vt:variant>
        <vt:i4>1114175</vt:i4>
      </vt:variant>
      <vt:variant>
        <vt:i4>494</vt:i4>
      </vt:variant>
      <vt:variant>
        <vt:i4>0</vt:i4>
      </vt:variant>
      <vt:variant>
        <vt:i4>5</vt:i4>
      </vt:variant>
      <vt:variant>
        <vt:lpwstr/>
      </vt:variant>
      <vt:variant>
        <vt:lpwstr>_Toc35934313</vt:lpwstr>
      </vt:variant>
      <vt:variant>
        <vt:i4>1048639</vt:i4>
      </vt:variant>
      <vt:variant>
        <vt:i4>488</vt:i4>
      </vt:variant>
      <vt:variant>
        <vt:i4>0</vt:i4>
      </vt:variant>
      <vt:variant>
        <vt:i4>5</vt:i4>
      </vt:variant>
      <vt:variant>
        <vt:lpwstr/>
      </vt:variant>
      <vt:variant>
        <vt:lpwstr>_Toc35934312</vt:lpwstr>
      </vt:variant>
      <vt:variant>
        <vt:i4>1245247</vt:i4>
      </vt:variant>
      <vt:variant>
        <vt:i4>482</vt:i4>
      </vt:variant>
      <vt:variant>
        <vt:i4>0</vt:i4>
      </vt:variant>
      <vt:variant>
        <vt:i4>5</vt:i4>
      </vt:variant>
      <vt:variant>
        <vt:lpwstr/>
      </vt:variant>
      <vt:variant>
        <vt:lpwstr>_Toc35934311</vt:lpwstr>
      </vt:variant>
      <vt:variant>
        <vt:i4>1179711</vt:i4>
      </vt:variant>
      <vt:variant>
        <vt:i4>476</vt:i4>
      </vt:variant>
      <vt:variant>
        <vt:i4>0</vt:i4>
      </vt:variant>
      <vt:variant>
        <vt:i4>5</vt:i4>
      </vt:variant>
      <vt:variant>
        <vt:lpwstr/>
      </vt:variant>
      <vt:variant>
        <vt:lpwstr>_Toc35934310</vt:lpwstr>
      </vt:variant>
      <vt:variant>
        <vt:i4>1769534</vt:i4>
      </vt:variant>
      <vt:variant>
        <vt:i4>470</vt:i4>
      </vt:variant>
      <vt:variant>
        <vt:i4>0</vt:i4>
      </vt:variant>
      <vt:variant>
        <vt:i4>5</vt:i4>
      </vt:variant>
      <vt:variant>
        <vt:lpwstr/>
      </vt:variant>
      <vt:variant>
        <vt:lpwstr>_Toc35934309</vt:lpwstr>
      </vt:variant>
      <vt:variant>
        <vt:i4>1703998</vt:i4>
      </vt:variant>
      <vt:variant>
        <vt:i4>464</vt:i4>
      </vt:variant>
      <vt:variant>
        <vt:i4>0</vt:i4>
      </vt:variant>
      <vt:variant>
        <vt:i4>5</vt:i4>
      </vt:variant>
      <vt:variant>
        <vt:lpwstr/>
      </vt:variant>
      <vt:variant>
        <vt:lpwstr>_Toc35934308</vt:lpwstr>
      </vt:variant>
      <vt:variant>
        <vt:i4>1376318</vt:i4>
      </vt:variant>
      <vt:variant>
        <vt:i4>458</vt:i4>
      </vt:variant>
      <vt:variant>
        <vt:i4>0</vt:i4>
      </vt:variant>
      <vt:variant>
        <vt:i4>5</vt:i4>
      </vt:variant>
      <vt:variant>
        <vt:lpwstr/>
      </vt:variant>
      <vt:variant>
        <vt:lpwstr>_Toc35934307</vt:lpwstr>
      </vt:variant>
      <vt:variant>
        <vt:i4>1310782</vt:i4>
      </vt:variant>
      <vt:variant>
        <vt:i4>452</vt:i4>
      </vt:variant>
      <vt:variant>
        <vt:i4>0</vt:i4>
      </vt:variant>
      <vt:variant>
        <vt:i4>5</vt:i4>
      </vt:variant>
      <vt:variant>
        <vt:lpwstr/>
      </vt:variant>
      <vt:variant>
        <vt:lpwstr>_Toc35934306</vt:lpwstr>
      </vt:variant>
      <vt:variant>
        <vt:i4>1507390</vt:i4>
      </vt:variant>
      <vt:variant>
        <vt:i4>446</vt:i4>
      </vt:variant>
      <vt:variant>
        <vt:i4>0</vt:i4>
      </vt:variant>
      <vt:variant>
        <vt:i4>5</vt:i4>
      </vt:variant>
      <vt:variant>
        <vt:lpwstr/>
      </vt:variant>
      <vt:variant>
        <vt:lpwstr>_Toc35934305</vt:lpwstr>
      </vt:variant>
      <vt:variant>
        <vt:i4>1441854</vt:i4>
      </vt:variant>
      <vt:variant>
        <vt:i4>440</vt:i4>
      </vt:variant>
      <vt:variant>
        <vt:i4>0</vt:i4>
      </vt:variant>
      <vt:variant>
        <vt:i4>5</vt:i4>
      </vt:variant>
      <vt:variant>
        <vt:lpwstr/>
      </vt:variant>
      <vt:variant>
        <vt:lpwstr>_Toc35934304</vt:lpwstr>
      </vt:variant>
      <vt:variant>
        <vt:i4>1114174</vt:i4>
      </vt:variant>
      <vt:variant>
        <vt:i4>434</vt:i4>
      </vt:variant>
      <vt:variant>
        <vt:i4>0</vt:i4>
      </vt:variant>
      <vt:variant>
        <vt:i4>5</vt:i4>
      </vt:variant>
      <vt:variant>
        <vt:lpwstr/>
      </vt:variant>
      <vt:variant>
        <vt:lpwstr>_Toc35934303</vt:lpwstr>
      </vt:variant>
      <vt:variant>
        <vt:i4>1048638</vt:i4>
      </vt:variant>
      <vt:variant>
        <vt:i4>428</vt:i4>
      </vt:variant>
      <vt:variant>
        <vt:i4>0</vt:i4>
      </vt:variant>
      <vt:variant>
        <vt:i4>5</vt:i4>
      </vt:variant>
      <vt:variant>
        <vt:lpwstr/>
      </vt:variant>
      <vt:variant>
        <vt:lpwstr>_Toc35934302</vt:lpwstr>
      </vt:variant>
      <vt:variant>
        <vt:i4>1245246</vt:i4>
      </vt:variant>
      <vt:variant>
        <vt:i4>422</vt:i4>
      </vt:variant>
      <vt:variant>
        <vt:i4>0</vt:i4>
      </vt:variant>
      <vt:variant>
        <vt:i4>5</vt:i4>
      </vt:variant>
      <vt:variant>
        <vt:lpwstr/>
      </vt:variant>
      <vt:variant>
        <vt:lpwstr>_Toc35934301</vt:lpwstr>
      </vt:variant>
      <vt:variant>
        <vt:i4>1179710</vt:i4>
      </vt:variant>
      <vt:variant>
        <vt:i4>416</vt:i4>
      </vt:variant>
      <vt:variant>
        <vt:i4>0</vt:i4>
      </vt:variant>
      <vt:variant>
        <vt:i4>5</vt:i4>
      </vt:variant>
      <vt:variant>
        <vt:lpwstr/>
      </vt:variant>
      <vt:variant>
        <vt:lpwstr>_Toc35934300</vt:lpwstr>
      </vt:variant>
      <vt:variant>
        <vt:i4>1048631</vt:i4>
      </vt:variant>
      <vt:variant>
        <vt:i4>410</vt:i4>
      </vt:variant>
      <vt:variant>
        <vt:i4>0</vt:i4>
      </vt:variant>
      <vt:variant>
        <vt:i4>5</vt:i4>
      </vt:variant>
      <vt:variant>
        <vt:lpwstr/>
      </vt:variant>
      <vt:variant>
        <vt:lpwstr>_Toc35934293</vt:lpwstr>
      </vt:variant>
      <vt:variant>
        <vt:i4>1114167</vt:i4>
      </vt:variant>
      <vt:variant>
        <vt:i4>404</vt:i4>
      </vt:variant>
      <vt:variant>
        <vt:i4>0</vt:i4>
      </vt:variant>
      <vt:variant>
        <vt:i4>5</vt:i4>
      </vt:variant>
      <vt:variant>
        <vt:lpwstr/>
      </vt:variant>
      <vt:variant>
        <vt:lpwstr>_Toc35934292</vt:lpwstr>
      </vt:variant>
      <vt:variant>
        <vt:i4>1179703</vt:i4>
      </vt:variant>
      <vt:variant>
        <vt:i4>398</vt:i4>
      </vt:variant>
      <vt:variant>
        <vt:i4>0</vt:i4>
      </vt:variant>
      <vt:variant>
        <vt:i4>5</vt:i4>
      </vt:variant>
      <vt:variant>
        <vt:lpwstr/>
      </vt:variant>
      <vt:variant>
        <vt:lpwstr>_Toc35934291</vt:lpwstr>
      </vt:variant>
      <vt:variant>
        <vt:i4>1245239</vt:i4>
      </vt:variant>
      <vt:variant>
        <vt:i4>392</vt:i4>
      </vt:variant>
      <vt:variant>
        <vt:i4>0</vt:i4>
      </vt:variant>
      <vt:variant>
        <vt:i4>5</vt:i4>
      </vt:variant>
      <vt:variant>
        <vt:lpwstr/>
      </vt:variant>
      <vt:variant>
        <vt:lpwstr>_Toc35934290</vt:lpwstr>
      </vt:variant>
      <vt:variant>
        <vt:i4>1703990</vt:i4>
      </vt:variant>
      <vt:variant>
        <vt:i4>386</vt:i4>
      </vt:variant>
      <vt:variant>
        <vt:i4>0</vt:i4>
      </vt:variant>
      <vt:variant>
        <vt:i4>5</vt:i4>
      </vt:variant>
      <vt:variant>
        <vt:lpwstr/>
      </vt:variant>
      <vt:variant>
        <vt:lpwstr>_Toc35934289</vt:lpwstr>
      </vt:variant>
      <vt:variant>
        <vt:i4>1769526</vt:i4>
      </vt:variant>
      <vt:variant>
        <vt:i4>380</vt:i4>
      </vt:variant>
      <vt:variant>
        <vt:i4>0</vt:i4>
      </vt:variant>
      <vt:variant>
        <vt:i4>5</vt:i4>
      </vt:variant>
      <vt:variant>
        <vt:lpwstr/>
      </vt:variant>
      <vt:variant>
        <vt:lpwstr>_Toc35934288</vt:lpwstr>
      </vt:variant>
      <vt:variant>
        <vt:i4>1310774</vt:i4>
      </vt:variant>
      <vt:variant>
        <vt:i4>374</vt:i4>
      </vt:variant>
      <vt:variant>
        <vt:i4>0</vt:i4>
      </vt:variant>
      <vt:variant>
        <vt:i4>5</vt:i4>
      </vt:variant>
      <vt:variant>
        <vt:lpwstr/>
      </vt:variant>
      <vt:variant>
        <vt:lpwstr>_Toc35934287</vt:lpwstr>
      </vt:variant>
      <vt:variant>
        <vt:i4>1376310</vt:i4>
      </vt:variant>
      <vt:variant>
        <vt:i4>368</vt:i4>
      </vt:variant>
      <vt:variant>
        <vt:i4>0</vt:i4>
      </vt:variant>
      <vt:variant>
        <vt:i4>5</vt:i4>
      </vt:variant>
      <vt:variant>
        <vt:lpwstr/>
      </vt:variant>
      <vt:variant>
        <vt:lpwstr>_Toc35934286</vt:lpwstr>
      </vt:variant>
      <vt:variant>
        <vt:i4>1048630</vt:i4>
      </vt:variant>
      <vt:variant>
        <vt:i4>362</vt:i4>
      </vt:variant>
      <vt:variant>
        <vt:i4>0</vt:i4>
      </vt:variant>
      <vt:variant>
        <vt:i4>5</vt:i4>
      </vt:variant>
      <vt:variant>
        <vt:lpwstr/>
      </vt:variant>
      <vt:variant>
        <vt:lpwstr>_Toc35934283</vt:lpwstr>
      </vt:variant>
      <vt:variant>
        <vt:i4>1114166</vt:i4>
      </vt:variant>
      <vt:variant>
        <vt:i4>356</vt:i4>
      </vt:variant>
      <vt:variant>
        <vt:i4>0</vt:i4>
      </vt:variant>
      <vt:variant>
        <vt:i4>5</vt:i4>
      </vt:variant>
      <vt:variant>
        <vt:lpwstr/>
      </vt:variant>
      <vt:variant>
        <vt:lpwstr>_Toc35934282</vt:lpwstr>
      </vt:variant>
      <vt:variant>
        <vt:i4>1179702</vt:i4>
      </vt:variant>
      <vt:variant>
        <vt:i4>350</vt:i4>
      </vt:variant>
      <vt:variant>
        <vt:i4>0</vt:i4>
      </vt:variant>
      <vt:variant>
        <vt:i4>5</vt:i4>
      </vt:variant>
      <vt:variant>
        <vt:lpwstr/>
      </vt:variant>
      <vt:variant>
        <vt:lpwstr>_Toc35934281</vt:lpwstr>
      </vt:variant>
      <vt:variant>
        <vt:i4>1245238</vt:i4>
      </vt:variant>
      <vt:variant>
        <vt:i4>344</vt:i4>
      </vt:variant>
      <vt:variant>
        <vt:i4>0</vt:i4>
      </vt:variant>
      <vt:variant>
        <vt:i4>5</vt:i4>
      </vt:variant>
      <vt:variant>
        <vt:lpwstr/>
      </vt:variant>
      <vt:variant>
        <vt:lpwstr>_Toc35934280</vt:lpwstr>
      </vt:variant>
      <vt:variant>
        <vt:i4>1703993</vt:i4>
      </vt:variant>
      <vt:variant>
        <vt:i4>338</vt:i4>
      </vt:variant>
      <vt:variant>
        <vt:i4>0</vt:i4>
      </vt:variant>
      <vt:variant>
        <vt:i4>5</vt:i4>
      </vt:variant>
      <vt:variant>
        <vt:lpwstr/>
      </vt:variant>
      <vt:variant>
        <vt:lpwstr>_Toc35934279</vt:lpwstr>
      </vt:variant>
      <vt:variant>
        <vt:i4>1769529</vt:i4>
      </vt:variant>
      <vt:variant>
        <vt:i4>332</vt:i4>
      </vt:variant>
      <vt:variant>
        <vt:i4>0</vt:i4>
      </vt:variant>
      <vt:variant>
        <vt:i4>5</vt:i4>
      </vt:variant>
      <vt:variant>
        <vt:lpwstr/>
      </vt:variant>
      <vt:variant>
        <vt:lpwstr>_Toc35934278</vt:lpwstr>
      </vt:variant>
      <vt:variant>
        <vt:i4>1179705</vt:i4>
      </vt:variant>
      <vt:variant>
        <vt:i4>326</vt:i4>
      </vt:variant>
      <vt:variant>
        <vt:i4>0</vt:i4>
      </vt:variant>
      <vt:variant>
        <vt:i4>5</vt:i4>
      </vt:variant>
      <vt:variant>
        <vt:lpwstr/>
      </vt:variant>
      <vt:variant>
        <vt:lpwstr>_Toc35934271</vt:lpwstr>
      </vt:variant>
      <vt:variant>
        <vt:i4>1245241</vt:i4>
      </vt:variant>
      <vt:variant>
        <vt:i4>320</vt:i4>
      </vt:variant>
      <vt:variant>
        <vt:i4>0</vt:i4>
      </vt:variant>
      <vt:variant>
        <vt:i4>5</vt:i4>
      </vt:variant>
      <vt:variant>
        <vt:lpwstr/>
      </vt:variant>
      <vt:variant>
        <vt:lpwstr>_Toc35934270</vt:lpwstr>
      </vt:variant>
      <vt:variant>
        <vt:i4>1703992</vt:i4>
      </vt:variant>
      <vt:variant>
        <vt:i4>314</vt:i4>
      </vt:variant>
      <vt:variant>
        <vt:i4>0</vt:i4>
      </vt:variant>
      <vt:variant>
        <vt:i4>5</vt:i4>
      </vt:variant>
      <vt:variant>
        <vt:lpwstr/>
      </vt:variant>
      <vt:variant>
        <vt:lpwstr>_Toc35934269</vt:lpwstr>
      </vt:variant>
      <vt:variant>
        <vt:i4>1769528</vt:i4>
      </vt:variant>
      <vt:variant>
        <vt:i4>308</vt:i4>
      </vt:variant>
      <vt:variant>
        <vt:i4>0</vt:i4>
      </vt:variant>
      <vt:variant>
        <vt:i4>5</vt:i4>
      </vt:variant>
      <vt:variant>
        <vt:lpwstr/>
      </vt:variant>
      <vt:variant>
        <vt:lpwstr>_Toc35934268</vt:lpwstr>
      </vt:variant>
      <vt:variant>
        <vt:i4>1310776</vt:i4>
      </vt:variant>
      <vt:variant>
        <vt:i4>302</vt:i4>
      </vt:variant>
      <vt:variant>
        <vt:i4>0</vt:i4>
      </vt:variant>
      <vt:variant>
        <vt:i4>5</vt:i4>
      </vt:variant>
      <vt:variant>
        <vt:lpwstr/>
      </vt:variant>
      <vt:variant>
        <vt:lpwstr>_Toc35934267</vt:lpwstr>
      </vt:variant>
      <vt:variant>
        <vt:i4>1376312</vt:i4>
      </vt:variant>
      <vt:variant>
        <vt:i4>296</vt:i4>
      </vt:variant>
      <vt:variant>
        <vt:i4>0</vt:i4>
      </vt:variant>
      <vt:variant>
        <vt:i4>5</vt:i4>
      </vt:variant>
      <vt:variant>
        <vt:lpwstr/>
      </vt:variant>
      <vt:variant>
        <vt:lpwstr>_Toc35934266</vt:lpwstr>
      </vt:variant>
      <vt:variant>
        <vt:i4>1441848</vt:i4>
      </vt:variant>
      <vt:variant>
        <vt:i4>290</vt:i4>
      </vt:variant>
      <vt:variant>
        <vt:i4>0</vt:i4>
      </vt:variant>
      <vt:variant>
        <vt:i4>5</vt:i4>
      </vt:variant>
      <vt:variant>
        <vt:lpwstr/>
      </vt:variant>
      <vt:variant>
        <vt:lpwstr>_Toc35934265</vt:lpwstr>
      </vt:variant>
      <vt:variant>
        <vt:i4>1507384</vt:i4>
      </vt:variant>
      <vt:variant>
        <vt:i4>284</vt:i4>
      </vt:variant>
      <vt:variant>
        <vt:i4>0</vt:i4>
      </vt:variant>
      <vt:variant>
        <vt:i4>5</vt:i4>
      </vt:variant>
      <vt:variant>
        <vt:lpwstr/>
      </vt:variant>
      <vt:variant>
        <vt:lpwstr>_Toc35934264</vt:lpwstr>
      </vt:variant>
      <vt:variant>
        <vt:i4>1048632</vt:i4>
      </vt:variant>
      <vt:variant>
        <vt:i4>278</vt:i4>
      </vt:variant>
      <vt:variant>
        <vt:i4>0</vt:i4>
      </vt:variant>
      <vt:variant>
        <vt:i4>5</vt:i4>
      </vt:variant>
      <vt:variant>
        <vt:lpwstr/>
      </vt:variant>
      <vt:variant>
        <vt:lpwstr>_Toc35934263</vt:lpwstr>
      </vt:variant>
      <vt:variant>
        <vt:i4>1114168</vt:i4>
      </vt:variant>
      <vt:variant>
        <vt:i4>272</vt:i4>
      </vt:variant>
      <vt:variant>
        <vt:i4>0</vt:i4>
      </vt:variant>
      <vt:variant>
        <vt:i4>5</vt:i4>
      </vt:variant>
      <vt:variant>
        <vt:lpwstr/>
      </vt:variant>
      <vt:variant>
        <vt:lpwstr>_Toc35934262</vt:lpwstr>
      </vt:variant>
      <vt:variant>
        <vt:i4>1179704</vt:i4>
      </vt:variant>
      <vt:variant>
        <vt:i4>266</vt:i4>
      </vt:variant>
      <vt:variant>
        <vt:i4>0</vt:i4>
      </vt:variant>
      <vt:variant>
        <vt:i4>5</vt:i4>
      </vt:variant>
      <vt:variant>
        <vt:lpwstr/>
      </vt:variant>
      <vt:variant>
        <vt:lpwstr>_Toc35934261</vt:lpwstr>
      </vt:variant>
      <vt:variant>
        <vt:i4>1245240</vt:i4>
      </vt:variant>
      <vt:variant>
        <vt:i4>260</vt:i4>
      </vt:variant>
      <vt:variant>
        <vt:i4>0</vt:i4>
      </vt:variant>
      <vt:variant>
        <vt:i4>5</vt:i4>
      </vt:variant>
      <vt:variant>
        <vt:lpwstr/>
      </vt:variant>
      <vt:variant>
        <vt:lpwstr>_Toc35934260</vt:lpwstr>
      </vt:variant>
      <vt:variant>
        <vt:i4>1703995</vt:i4>
      </vt:variant>
      <vt:variant>
        <vt:i4>254</vt:i4>
      </vt:variant>
      <vt:variant>
        <vt:i4>0</vt:i4>
      </vt:variant>
      <vt:variant>
        <vt:i4>5</vt:i4>
      </vt:variant>
      <vt:variant>
        <vt:lpwstr/>
      </vt:variant>
      <vt:variant>
        <vt:lpwstr>_Toc35934259</vt:lpwstr>
      </vt:variant>
      <vt:variant>
        <vt:i4>1769531</vt:i4>
      </vt:variant>
      <vt:variant>
        <vt:i4>248</vt:i4>
      </vt:variant>
      <vt:variant>
        <vt:i4>0</vt:i4>
      </vt:variant>
      <vt:variant>
        <vt:i4>5</vt:i4>
      </vt:variant>
      <vt:variant>
        <vt:lpwstr/>
      </vt:variant>
      <vt:variant>
        <vt:lpwstr>_Toc35934258</vt:lpwstr>
      </vt:variant>
      <vt:variant>
        <vt:i4>1310779</vt:i4>
      </vt:variant>
      <vt:variant>
        <vt:i4>242</vt:i4>
      </vt:variant>
      <vt:variant>
        <vt:i4>0</vt:i4>
      </vt:variant>
      <vt:variant>
        <vt:i4>5</vt:i4>
      </vt:variant>
      <vt:variant>
        <vt:lpwstr/>
      </vt:variant>
      <vt:variant>
        <vt:lpwstr>_Toc35934257</vt:lpwstr>
      </vt:variant>
      <vt:variant>
        <vt:i4>1376315</vt:i4>
      </vt:variant>
      <vt:variant>
        <vt:i4>236</vt:i4>
      </vt:variant>
      <vt:variant>
        <vt:i4>0</vt:i4>
      </vt:variant>
      <vt:variant>
        <vt:i4>5</vt:i4>
      </vt:variant>
      <vt:variant>
        <vt:lpwstr/>
      </vt:variant>
      <vt:variant>
        <vt:lpwstr>_Toc35934256</vt:lpwstr>
      </vt:variant>
      <vt:variant>
        <vt:i4>1441851</vt:i4>
      </vt:variant>
      <vt:variant>
        <vt:i4>230</vt:i4>
      </vt:variant>
      <vt:variant>
        <vt:i4>0</vt:i4>
      </vt:variant>
      <vt:variant>
        <vt:i4>5</vt:i4>
      </vt:variant>
      <vt:variant>
        <vt:lpwstr/>
      </vt:variant>
      <vt:variant>
        <vt:lpwstr>_Toc35934255</vt:lpwstr>
      </vt:variant>
      <vt:variant>
        <vt:i4>1507387</vt:i4>
      </vt:variant>
      <vt:variant>
        <vt:i4>224</vt:i4>
      </vt:variant>
      <vt:variant>
        <vt:i4>0</vt:i4>
      </vt:variant>
      <vt:variant>
        <vt:i4>5</vt:i4>
      </vt:variant>
      <vt:variant>
        <vt:lpwstr/>
      </vt:variant>
      <vt:variant>
        <vt:lpwstr>_Toc35934254</vt:lpwstr>
      </vt:variant>
      <vt:variant>
        <vt:i4>1048635</vt:i4>
      </vt:variant>
      <vt:variant>
        <vt:i4>218</vt:i4>
      </vt:variant>
      <vt:variant>
        <vt:i4>0</vt:i4>
      </vt:variant>
      <vt:variant>
        <vt:i4>5</vt:i4>
      </vt:variant>
      <vt:variant>
        <vt:lpwstr/>
      </vt:variant>
      <vt:variant>
        <vt:lpwstr>_Toc35934253</vt:lpwstr>
      </vt:variant>
      <vt:variant>
        <vt:i4>1114171</vt:i4>
      </vt:variant>
      <vt:variant>
        <vt:i4>212</vt:i4>
      </vt:variant>
      <vt:variant>
        <vt:i4>0</vt:i4>
      </vt:variant>
      <vt:variant>
        <vt:i4>5</vt:i4>
      </vt:variant>
      <vt:variant>
        <vt:lpwstr/>
      </vt:variant>
      <vt:variant>
        <vt:lpwstr>_Toc35934252</vt:lpwstr>
      </vt:variant>
      <vt:variant>
        <vt:i4>1179707</vt:i4>
      </vt:variant>
      <vt:variant>
        <vt:i4>206</vt:i4>
      </vt:variant>
      <vt:variant>
        <vt:i4>0</vt:i4>
      </vt:variant>
      <vt:variant>
        <vt:i4>5</vt:i4>
      </vt:variant>
      <vt:variant>
        <vt:lpwstr/>
      </vt:variant>
      <vt:variant>
        <vt:lpwstr>_Toc35934251</vt:lpwstr>
      </vt:variant>
      <vt:variant>
        <vt:i4>1245243</vt:i4>
      </vt:variant>
      <vt:variant>
        <vt:i4>200</vt:i4>
      </vt:variant>
      <vt:variant>
        <vt:i4>0</vt:i4>
      </vt:variant>
      <vt:variant>
        <vt:i4>5</vt:i4>
      </vt:variant>
      <vt:variant>
        <vt:lpwstr/>
      </vt:variant>
      <vt:variant>
        <vt:lpwstr>_Toc35934250</vt:lpwstr>
      </vt:variant>
      <vt:variant>
        <vt:i4>1703994</vt:i4>
      </vt:variant>
      <vt:variant>
        <vt:i4>194</vt:i4>
      </vt:variant>
      <vt:variant>
        <vt:i4>0</vt:i4>
      </vt:variant>
      <vt:variant>
        <vt:i4>5</vt:i4>
      </vt:variant>
      <vt:variant>
        <vt:lpwstr/>
      </vt:variant>
      <vt:variant>
        <vt:lpwstr>_Toc35934249</vt:lpwstr>
      </vt:variant>
      <vt:variant>
        <vt:i4>1769530</vt:i4>
      </vt:variant>
      <vt:variant>
        <vt:i4>188</vt:i4>
      </vt:variant>
      <vt:variant>
        <vt:i4>0</vt:i4>
      </vt:variant>
      <vt:variant>
        <vt:i4>5</vt:i4>
      </vt:variant>
      <vt:variant>
        <vt:lpwstr/>
      </vt:variant>
      <vt:variant>
        <vt:lpwstr>_Toc35934248</vt:lpwstr>
      </vt:variant>
      <vt:variant>
        <vt:i4>1310778</vt:i4>
      </vt:variant>
      <vt:variant>
        <vt:i4>182</vt:i4>
      </vt:variant>
      <vt:variant>
        <vt:i4>0</vt:i4>
      </vt:variant>
      <vt:variant>
        <vt:i4>5</vt:i4>
      </vt:variant>
      <vt:variant>
        <vt:lpwstr/>
      </vt:variant>
      <vt:variant>
        <vt:lpwstr>_Toc35934247</vt:lpwstr>
      </vt:variant>
      <vt:variant>
        <vt:i4>1376314</vt:i4>
      </vt:variant>
      <vt:variant>
        <vt:i4>176</vt:i4>
      </vt:variant>
      <vt:variant>
        <vt:i4>0</vt:i4>
      </vt:variant>
      <vt:variant>
        <vt:i4>5</vt:i4>
      </vt:variant>
      <vt:variant>
        <vt:lpwstr/>
      </vt:variant>
      <vt:variant>
        <vt:lpwstr>_Toc35934246</vt:lpwstr>
      </vt:variant>
      <vt:variant>
        <vt:i4>1441850</vt:i4>
      </vt:variant>
      <vt:variant>
        <vt:i4>170</vt:i4>
      </vt:variant>
      <vt:variant>
        <vt:i4>0</vt:i4>
      </vt:variant>
      <vt:variant>
        <vt:i4>5</vt:i4>
      </vt:variant>
      <vt:variant>
        <vt:lpwstr/>
      </vt:variant>
      <vt:variant>
        <vt:lpwstr>_Toc35934245</vt:lpwstr>
      </vt:variant>
      <vt:variant>
        <vt:i4>1507386</vt:i4>
      </vt:variant>
      <vt:variant>
        <vt:i4>164</vt:i4>
      </vt:variant>
      <vt:variant>
        <vt:i4>0</vt:i4>
      </vt:variant>
      <vt:variant>
        <vt:i4>5</vt:i4>
      </vt:variant>
      <vt:variant>
        <vt:lpwstr/>
      </vt:variant>
      <vt:variant>
        <vt:lpwstr>_Toc35934244</vt:lpwstr>
      </vt:variant>
      <vt:variant>
        <vt:i4>1048634</vt:i4>
      </vt:variant>
      <vt:variant>
        <vt:i4>158</vt:i4>
      </vt:variant>
      <vt:variant>
        <vt:i4>0</vt:i4>
      </vt:variant>
      <vt:variant>
        <vt:i4>5</vt:i4>
      </vt:variant>
      <vt:variant>
        <vt:lpwstr/>
      </vt:variant>
      <vt:variant>
        <vt:lpwstr>_Toc35934243</vt:lpwstr>
      </vt:variant>
      <vt:variant>
        <vt:i4>1114170</vt:i4>
      </vt:variant>
      <vt:variant>
        <vt:i4>152</vt:i4>
      </vt:variant>
      <vt:variant>
        <vt:i4>0</vt:i4>
      </vt:variant>
      <vt:variant>
        <vt:i4>5</vt:i4>
      </vt:variant>
      <vt:variant>
        <vt:lpwstr/>
      </vt:variant>
      <vt:variant>
        <vt:lpwstr>_Toc35934242</vt:lpwstr>
      </vt:variant>
      <vt:variant>
        <vt:i4>1179706</vt:i4>
      </vt:variant>
      <vt:variant>
        <vt:i4>146</vt:i4>
      </vt:variant>
      <vt:variant>
        <vt:i4>0</vt:i4>
      </vt:variant>
      <vt:variant>
        <vt:i4>5</vt:i4>
      </vt:variant>
      <vt:variant>
        <vt:lpwstr/>
      </vt:variant>
      <vt:variant>
        <vt:lpwstr>_Toc35934241</vt:lpwstr>
      </vt:variant>
      <vt:variant>
        <vt:i4>1245242</vt:i4>
      </vt:variant>
      <vt:variant>
        <vt:i4>140</vt:i4>
      </vt:variant>
      <vt:variant>
        <vt:i4>0</vt:i4>
      </vt:variant>
      <vt:variant>
        <vt:i4>5</vt:i4>
      </vt:variant>
      <vt:variant>
        <vt:lpwstr/>
      </vt:variant>
      <vt:variant>
        <vt:lpwstr>_Toc35934240</vt:lpwstr>
      </vt:variant>
      <vt:variant>
        <vt:i4>1703997</vt:i4>
      </vt:variant>
      <vt:variant>
        <vt:i4>134</vt:i4>
      </vt:variant>
      <vt:variant>
        <vt:i4>0</vt:i4>
      </vt:variant>
      <vt:variant>
        <vt:i4>5</vt:i4>
      </vt:variant>
      <vt:variant>
        <vt:lpwstr/>
      </vt:variant>
      <vt:variant>
        <vt:lpwstr>_Toc35934239</vt:lpwstr>
      </vt:variant>
      <vt:variant>
        <vt:i4>1769533</vt:i4>
      </vt:variant>
      <vt:variant>
        <vt:i4>128</vt:i4>
      </vt:variant>
      <vt:variant>
        <vt:i4>0</vt:i4>
      </vt:variant>
      <vt:variant>
        <vt:i4>5</vt:i4>
      </vt:variant>
      <vt:variant>
        <vt:lpwstr/>
      </vt:variant>
      <vt:variant>
        <vt:lpwstr>_Toc35934238</vt:lpwstr>
      </vt:variant>
      <vt:variant>
        <vt:i4>1310781</vt:i4>
      </vt:variant>
      <vt:variant>
        <vt:i4>122</vt:i4>
      </vt:variant>
      <vt:variant>
        <vt:i4>0</vt:i4>
      </vt:variant>
      <vt:variant>
        <vt:i4>5</vt:i4>
      </vt:variant>
      <vt:variant>
        <vt:lpwstr/>
      </vt:variant>
      <vt:variant>
        <vt:lpwstr>_Toc35934237</vt:lpwstr>
      </vt:variant>
      <vt:variant>
        <vt:i4>1376317</vt:i4>
      </vt:variant>
      <vt:variant>
        <vt:i4>116</vt:i4>
      </vt:variant>
      <vt:variant>
        <vt:i4>0</vt:i4>
      </vt:variant>
      <vt:variant>
        <vt:i4>5</vt:i4>
      </vt:variant>
      <vt:variant>
        <vt:lpwstr/>
      </vt:variant>
      <vt:variant>
        <vt:lpwstr>_Toc35934236</vt:lpwstr>
      </vt:variant>
      <vt:variant>
        <vt:i4>1441853</vt:i4>
      </vt:variant>
      <vt:variant>
        <vt:i4>110</vt:i4>
      </vt:variant>
      <vt:variant>
        <vt:i4>0</vt:i4>
      </vt:variant>
      <vt:variant>
        <vt:i4>5</vt:i4>
      </vt:variant>
      <vt:variant>
        <vt:lpwstr/>
      </vt:variant>
      <vt:variant>
        <vt:lpwstr>_Toc35934235</vt:lpwstr>
      </vt:variant>
      <vt:variant>
        <vt:i4>1507389</vt:i4>
      </vt:variant>
      <vt:variant>
        <vt:i4>104</vt:i4>
      </vt:variant>
      <vt:variant>
        <vt:i4>0</vt:i4>
      </vt:variant>
      <vt:variant>
        <vt:i4>5</vt:i4>
      </vt:variant>
      <vt:variant>
        <vt:lpwstr/>
      </vt:variant>
      <vt:variant>
        <vt:lpwstr>_Toc35934234</vt:lpwstr>
      </vt:variant>
      <vt:variant>
        <vt:i4>1048637</vt:i4>
      </vt:variant>
      <vt:variant>
        <vt:i4>98</vt:i4>
      </vt:variant>
      <vt:variant>
        <vt:i4>0</vt:i4>
      </vt:variant>
      <vt:variant>
        <vt:i4>5</vt:i4>
      </vt:variant>
      <vt:variant>
        <vt:lpwstr/>
      </vt:variant>
      <vt:variant>
        <vt:lpwstr>_Toc35934233</vt:lpwstr>
      </vt:variant>
      <vt:variant>
        <vt:i4>1114173</vt:i4>
      </vt:variant>
      <vt:variant>
        <vt:i4>92</vt:i4>
      </vt:variant>
      <vt:variant>
        <vt:i4>0</vt:i4>
      </vt:variant>
      <vt:variant>
        <vt:i4>5</vt:i4>
      </vt:variant>
      <vt:variant>
        <vt:lpwstr/>
      </vt:variant>
      <vt:variant>
        <vt:lpwstr>_Toc35934232</vt:lpwstr>
      </vt:variant>
      <vt:variant>
        <vt:i4>1179709</vt:i4>
      </vt:variant>
      <vt:variant>
        <vt:i4>86</vt:i4>
      </vt:variant>
      <vt:variant>
        <vt:i4>0</vt:i4>
      </vt:variant>
      <vt:variant>
        <vt:i4>5</vt:i4>
      </vt:variant>
      <vt:variant>
        <vt:lpwstr/>
      </vt:variant>
      <vt:variant>
        <vt:lpwstr>_Toc35934231</vt:lpwstr>
      </vt:variant>
      <vt:variant>
        <vt:i4>1245245</vt:i4>
      </vt:variant>
      <vt:variant>
        <vt:i4>80</vt:i4>
      </vt:variant>
      <vt:variant>
        <vt:i4>0</vt:i4>
      </vt:variant>
      <vt:variant>
        <vt:i4>5</vt:i4>
      </vt:variant>
      <vt:variant>
        <vt:lpwstr/>
      </vt:variant>
      <vt:variant>
        <vt:lpwstr>_Toc35934230</vt:lpwstr>
      </vt:variant>
      <vt:variant>
        <vt:i4>1703996</vt:i4>
      </vt:variant>
      <vt:variant>
        <vt:i4>74</vt:i4>
      </vt:variant>
      <vt:variant>
        <vt:i4>0</vt:i4>
      </vt:variant>
      <vt:variant>
        <vt:i4>5</vt:i4>
      </vt:variant>
      <vt:variant>
        <vt:lpwstr/>
      </vt:variant>
      <vt:variant>
        <vt:lpwstr>_Toc35934229</vt:lpwstr>
      </vt:variant>
      <vt:variant>
        <vt:i4>1769532</vt:i4>
      </vt:variant>
      <vt:variant>
        <vt:i4>68</vt:i4>
      </vt:variant>
      <vt:variant>
        <vt:i4>0</vt:i4>
      </vt:variant>
      <vt:variant>
        <vt:i4>5</vt:i4>
      </vt:variant>
      <vt:variant>
        <vt:lpwstr/>
      </vt:variant>
      <vt:variant>
        <vt:lpwstr>_Toc35934228</vt:lpwstr>
      </vt:variant>
      <vt:variant>
        <vt:i4>1310780</vt:i4>
      </vt:variant>
      <vt:variant>
        <vt:i4>62</vt:i4>
      </vt:variant>
      <vt:variant>
        <vt:i4>0</vt:i4>
      </vt:variant>
      <vt:variant>
        <vt:i4>5</vt:i4>
      </vt:variant>
      <vt:variant>
        <vt:lpwstr/>
      </vt:variant>
      <vt:variant>
        <vt:lpwstr>_Toc35934227</vt:lpwstr>
      </vt:variant>
      <vt:variant>
        <vt:i4>1376316</vt:i4>
      </vt:variant>
      <vt:variant>
        <vt:i4>56</vt:i4>
      </vt:variant>
      <vt:variant>
        <vt:i4>0</vt:i4>
      </vt:variant>
      <vt:variant>
        <vt:i4>5</vt:i4>
      </vt:variant>
      <vt:variant>
        <vt:lpwstr/>
      </vt:variant>
      <vt:variant>
        <vt:lpwstr>_Toc35934226</vt:lpwstr>
      </vt:variant>
      <vt:variant>
        <vt:i4>1441852</vt:i4>
      </vt:variant>
      <vt:variant>
        <vt:i4>50</vt:i4>
      </vt:variant>
      <vt:variant>
        <vt:i4>0</vt:i4>
      </vt:variant>
      <vt:variant>
        <vt:i4>5</vt:i4>
      </vt:variant>
      <vt:variant>
        <vt:lpwstr/>
      </vt:variant>
      <vt:variant>
        <vt:lpwstr>_Toc35934225</vt:lpwstr>
      </vt:variant>
      <vt:variant>
        <vt:i4>1507388</vt:i4>
      </vt:variant>
      <vt:variant>
        <vt:i4>44</vt:i4>
      </vt:variant>
      <vt:variant>
        <vt:i4>0</vt:i4>
      </vt:variant>
      <vt:variant>
        <vt:i4>5</vt:i4>
      </vt:variant>
      <vt:variant>
        <vt:lpwstr/>
      </vt:variant>
      <vt:variant>
        <vt:lpwstr>_Toc35934224</vt:lpwstr>
      </vt:variant>
      <vt:variant>
        <vt:i4>1048636</vt:i4>
      </vt:variant>
      <vt:variant>
        <vt:i4>38</vt:i4>
      </vt:variant>
      <vt:variant>
        <vt:i4>0</vt:i4>
      </vt:variant>
      <vt:variant>
        <vt:i4>5</vt:i4>
      </vt:variant>
      <vt:variant>
        <vt:lpwstr/>
      </vt:variant>
      <vt:variant>
        <vt:lpwstr>_Toc35934223</vt:lpwstr>
      </vt:variant>
      <vt:variant>
        <vt:i4>1114172</vt:i4>
      </vt:variant>
      <vt:variant>
        <vt:i4>32</vt:i4>
      </vt:variant>
      <vt:variant>
        <vt:i4>0</vt:i4>
      </vt:variant>
      <vt:variant>
        <vt:i4>5</vt:i4>
      </vt:variant>
      <vt:variant>
        <vt:lpwstr/>
      </vt:variant>
      <vt:variant>
        <vt:lpwstr>_Toc35934222</vt:lpwstr>
      </vt:variant>
      <vt:variant>
        <vt:i4>1179708</vt:i4>
      </vt:variant>
      <vt:variant>
        <vt:i4>26</vt:i4>
      </vt:variant>
      <vt:variant>
        <vt:i4>0</vt:i4>
      </vt:variant>
      <vt:variant>
        <vt:i4>5</vt:i4>
      </vt:variant>
      <vt:variant>
        <vt:lpwstr/>
      </vt:variant>
      <vt:variant>
        <vt:lpwstr>_Toc35934221</vt:lpwstr>
      </vt:variant>
      <vt:variant>
        <vt:i4>1245244</vt:i4>
      </vt:variant>
      <vt:variant>
        <vt:i4>20</vt:i4>
      </vt:variant>
      <vt:variant>
        <vt:i4>0</vt:i4>
      </vt:variant>
      <vt:variant>
        <vt:i4>5</vt:i4>
      </vt:variant>
      <vt:variant>
        <vt:lpwstr/>
      </vt:variant>
      <vt:variant>
        <vt:lpwstr>_Toc35934220</vt:lpwstr>
      </vt:variant>
      <vt:variant>
        <vt:i4>1703999</vt:i4>
      </vt:variant>
      <vt:variant>
        <vt:i4>14</vt:i4>
      </vt:variant>
      <vt:variant>
        <vt:i4>0</vt:i4>
      </vt:variant>
      <vt:variant>
        <vt:i4>5</vt:i4>
      </vt:variant>
      <vt:variant>
        <vt:lpwstr/>
      </vt:variant>
      <vt:variant>
        <vt:lpwstr>_Toc35934219</vt:lpwstr>
      </vt:variant>
      <vt:variant>
        <vt:i4>1769535</vt:i4>
      </vt:variant>
      <vt:variant>
        <vt:i4>8</vt:i4>
      </vt:variant>
      <vt:variant>
        <vt:i4>0</vt:i4>
      </vt:variant>
      <vt:variant>
        <vt:i4>5</vt:i4>
      </vt:variant>
      <vt:variant>
        <vt:lpwstr/>
      </vt:variant>
      <vt:variant>
        <vt:lpwstr>_Toc35934218</vt:lpwstr>
      </vt:variant>
      <vt:variant>
        <vt:i4>1310783</vt:i4>
      </vt:variant>
      <vt:variant>
        <vt:i4>2</vt:i4>
      </vt:variant>
      <vt:variant>
        <vt:i4>0</vt:i4>
      </vt:variant>
      <vt:variant>
        <vt:i4>5</vt:i4>
      </vt:variant>
      <vt:variant>
        <vt:lpwstr/>
      </vt:variant>
      <vt:variant>
        <vt:lpwstr>_Toc35934217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TSS</dc:title>
  <dc:subject/>
  <dc:creator>Ken Goldman</dc:creator>
  <cp:keywords/>
  <cp:lastModifiedBy>Kenneth Goldman</cp:lastModifiedBy>
  <cp:revision>10</cp:revision>
  <cp:lastPrinted>2018-07-26T15:23:00Z</cp:lastPrinted>
  <dcterms:created xsi:type="dcterms:W3CDTF">2023-04-03T13:11:00Z</dcterms:created>
  <dcterms:modified xsi:type="dcterms:W3CDTF">2024-10-14T14:01:00Z</dcterms:modified>
</cp:coreProperties>
</file>